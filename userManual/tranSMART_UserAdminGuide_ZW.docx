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B33" w:rsidRDefault="00EF7B33" w:rsidP="00EF7B33">
      <w:pPr>
        <w:tabs>
          <w:tab w:val="clear" w:pos="360"/>
          <w:tab w:val="clear" w:pos="720"/>
          <w:tab w:val="clear" w:pos="1080"/>
          <w:tab w:val="clear" w:pos="1440"/>
          <w:tab w:val="clear" w:pos="1800"/>
          <w:tab w:val="clear" w:pos="2160"/>
        </w:tabs>
        <w:jc w:val="center"/>
        <w:rPr>
          <w:sz w:val="48"/>
          <w:szCs w:val="48"/>
        </w:rPr>
      </w:pPr>
    </w:p>
    <w:p w:rsidR="00EF7B33" w:rsidRDefault="00EF7B33" w:rsidP="00EF7B33">
      <w:pPr>
        <w:tabs>
          <w:tab w:val="clear" w:pos="360"/>
          <w:tab w:val="clear" w:pos="720"/>
          <w:tab w:val="clear" w:pos="1080"/>
          <w:tab w:val="clear" w:pos="1440"/>
          <w:tab w:val="clear" w:pos="1800"/>
          <w:tab w:val="clear" w:pos="2160"/>
        </w:tabs>
        <w:jc w:val="center"/>
        <w:rPr>
          <w:sz w:val="48"/>
          <w:szCs w:val="48"/>
        </w:rPr>
      </w:pPr>
      <w:r>
        <w:rPr>
          <w:noProof/>
          <w:sz w:val="48"/>
          <w:szCs w:val="48"/>
        </w:rPr>
        <w:drawing>
          <wp:inline distT="0" distB="0" distL="0" distR="0">
            <wp:extent cx="1666666" cy="66684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666666" cy="666844"/>
                    </a:xfrm>
                    <a:prstGeom prst="rect">
                      <a:avLst/>
                    </a:prstGeom>
                    <a:noFill/>
                    <a:ln w="9525">
                      <a:noFill/>
                      <a:miter lim="800000"/>
                      <a:headEnd/>
                      <a:tailEnd/>
                    </a:ln>
                  </pic:spPr>
                </pic:pic>
              </a:graphicData>
            </a:graphic>
          </wp:inline>
        </w:drawing>
      </w:r>
    </w:p>
    <w:p w:rsidR="00EF7B33" w:rsidRDefault="00EF7B33" w:rsidP="00EF7B33">
      <w:pPr>
        <w:pStyle w:val="Title"/>
      </w:pPr>
      <w:r>
        <w:t>User Administration Guide</w:t>
      </w:r>
    </w:p>
    <w:p w:rsidR="00EF7B33" w:rsidRDefault="00D26F21" w:rsidP="00EF7B33">
      <w:pPr>
        <w:tabs>
          <w:tab w:val="clear" w:pos="360"/>
          <w:tab w:val="clear" w:pos="720"/>
          <w:tab w:val="clear" w:pos="1080"/>
          <w:tab w:val="clear" w:pos="1440"/>
          <w:tab w:val="clear" w:pos="1800"/>
          <w:tab w:val="clear" w:pos="2160"/>
        </w:tabs>
        <w:spacing w:after="0"/>
        <w:jc w:val="center"/>
        <w:rPr>
          <w:sz w:val="48"/>
          <w:szCs w:val="48"/>
        </w:rPr>
      </w:pPr>
      <w:r>
        <w:rPr>
          <w:noProof/>
          <w:sz w:val="48"/>
          <w:szCs w:val="48"/>
        </w:rPr>
        <w:pict>
          <v:roundrect id="_x0000_s1026" style="position:absolute;left:0;text-align:left;margin-left:-3.75pt;margin-top:15.05pt;width:445.5pt;height:5.25pt;z-index:251660288" arcsize="10923f" fillcolor="#1f497d [3215]" stroked="f">
            <v:fill color2="fill lighten(18)" rotate="t" angle="-90" method="linear sigma" type="gradient"/>
          </v:roundrect>
        </w:pict>
      </w:r>
    </w:p>
    <w:p w:rsidR="00EF7B33" w:rsidRDefault="00EF7B33" w:rsidP="00EF7B33">
      <w:pPr>
        <w:tabs>
          <w:tab w:val="clear" w:pos="360"/>
          <w:tab w:val="clear" w:pos="720"/>
          <w:tab w:val="clear" w:pos="1080"/>
          <w:tab w:val="clear" w:pos="1440"/>
          <w:tab w:val="clear" w:pos="1800"/>
          <w:tab w:val="clear" w:pos="2160"/>
        </w:tabs>
        <w:spacing w:after="0"/>
        <w:jc w:val="center"/>
        <w:rPr>
          <w:sz w:val="48"/>
          <w:szCs w:val="48"/>
        </w:rPr>
      </w:pPr>
    </w:p>
    <w:p w:rsidR="00EF7B33" w:rsidRDefault="00EF7B33" w:rsidP="00EF7B33">
      <w:pPr>
        <w:tabs>
          <w:tab w:val="clear" w:pos="360"/>
          <w:tab w:val="clear" w:pos="720"/>
          <w:tab w:val="clear" w:pos="1080"/>
          <w:tab w:val="clear" w:pos="1440"/>
          <w:tab w:val="clear" w:pos="1800"/>
          <w:tab w:val="clear" w:pos="2160"/>
        </w:tabs>
        <w:jc w:val="center"/>
        <w:rPr>
          <w:sz w:val="48"/>
          <w:szCs w:val="48"/>
        </w:rPr>
      </w:pPr>
      <w:r>
        <w:rPr>
          <w:noProof/>
          <w:sz w:val="48"/>
          <w:szCs w:val="48"/>
        </w:rPr>
        <w:drawing>
          <wp:inline distT="0" distB="0" distL="0" distR="0">
            <wp:extent cx="3345656" cy="869156"/>
            <wp:effectExtent l="19050" t="0" r="7144"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345656" cy="869156"/>
                    </a:xfrm>
                    <a:prstGeom prst="rect">
                      <a:avLst/>
                    </a:prstGeom>
                    <a:noFill/>
                    <a:ln w="9525">
                      <a:noFill/>
                      <a:miter lim="800000"/>
                      <a:headEnd/>
                      <a:tailEnd/>
                    </a:ln>
                  </pic:spPr>
                </pic:pic>
              </a:graphicData>
            </a:graphic>
          </wp:inline>
        </w:drawing>
      </w:r>
    </w:p>
    <w:p w:rsidR="00EF7B33" w:rsidRDefault="00EF7B33" w:rsidP="00EF7B33">
      <w:pPr>
        <w:tabs>
          <w:tab w:val="clear" w:pos="360"/>
          <w:tab w:val="clear" w:pos="720"/>
          <w:tab w:val="clear" w:pos="1080"/>
          <w:tab w:val="clear" w:pos="1440"/>
          <w:tab w:val="clear" w:pos="1800"/>
          <w:tab w:val="clear" w:pos="2160"/>
        </w:tabs>
        <w:jc w:val="center"/>
        <w:rPr>
          <w:sz w:val="48"/>
          <w:szCs w:val="48"/>
        </w:rPr>
      </w:pPr>
    </w:p>
    <w:p w:rsidR="00EF7B33" w:rsidRDefault="00EF7B33" w:rsidP="00EF7B33">
      <w:pPr>
        <w:tabs>
          <w:tab w:val="clear" w:pos="360"/>
        </w:tabs>
        <w:jc w:val="center"/>
        <w:rPr>
          <w:b/>
          <w:color w:val="FF0000"/>
          <w:sz w:val="48"/>
          <w:szCs w:val="48"/>
        </w:rPr>
      </w:pPr>
    </w:p>
    <w:p w:rsidR="00EF7B33" w:rsidRDefault="00EF7B33" w:rsidP="00EF7B33"/>
    <w:p w:rsidR="00EF7B33" w:rsidRDefault="00EF7B33" w:rsidP="00EF7B33">
      <w:pPr>
        <w:tabs>
          <w:tab w:val="clear" w:pos="360"/>
          <w:tab w:val="clear" w:pos="720"/>
          <w:tab w:val="clear" w:pos="1080"/>
          <w:tab w:val="clear" w:pos="1440"/>
          <w:tab w:val="clear" w:pos="1800"/>
          <w:tab w:val="clear" w:pos="2160"/>
        </w:tabs>
        <w:jc w:val="center"/>
        <w:rPr>
          <w:sz w:val="48"/>
          <w:szCs w:val="48"/>
        </w:rPr>
      </w:pPr>
    </w:p>
    <w:p w:rsidR="00EF7B33" w:rsidRDefault="00EF7B33" w:rsidP="00EF7B33">
      <w:pPr>
        <w:tabs>
          <w:tab w:val="clear" w:pos="360"/>
          <w:tab w:val="clear" w:pos="720"/>
          <w:tab w:val="clear" w:pos="1080"/>
          <w:tab w:val="clear" w:pos="1440"/>
          <w:tab w:val="clear" w:pos="1800"/>
          <w:tab w:val="clear" w:pos="2160"/>
        </w:tabs>
        <w:jc w:val="center"/>
        <w:rPr>
          <w:sz w:val="48"/>
          <w:szCs w:val="48"/>
        </w:rPr>
      </w:pPr>
    </w:p>
    <w:p w:rsidR="00EF7B33" w:rsidRDefault="00EF7B33" w:rsidP="00EF7B33">
      <w:pPr>
        <w:tabs>
          <w:tab w:val="clear" w:pos="360"/>
          <w:tab w:val="clear" w:pos="720"/>
          <w:tab w:val="clear" w:pos="1080"/>
          <w:tab w:val="clear" w:pos="1440"/>
          <w:tab w:val="clear" w:pos="1800"/>
          <w:tab w:val="clear" w:pos="2160"/>
        </w:tabs>
        <w:jc w:val="right"/>
        <w:rPr>
          <w:sz w:val="48"/>
          <w:szCs w:val="48"/>
        </w:rPr>
      </w:pPr>
    </w:p>
    <w:p w:rsidR="00EF7B33" w:rsidRDefault="00EF7B33" w:rsidP="00EF7B33">
      <w:pPr>
        <w:tabs>
          <w:tab w:val="clear" w:pos="360"/>
          <w:tab w:val="clear" w:pos="720"/>
          <w:tab w:val="clear" w:pos="1080"/>
          <w:tab w:val="clear" w:pos="1440"/>
          <w:tab w:val="clear" w:pos="1800"/>
          <w:tab w:val="clear" w:pos="2160"/>
        </w:tabs>
        <w:jc w:val="right"/>
        <w:rPr>
          <w:sz w:val="48"/>
          <w:szCs w:val="48"/>
        </w:rPr>
      </w:pPr>
    </w:p>
    <w:p w:rsidR="00EF7B33" w:rsidRDefault="00EF7B33" w:rsidP="00EF7B33">
      <w:pPr>
        <w:tabs>
          <w:tab w:val="clear" w:pos="360"/>
          <w:tab w:val="clear" w:pos="720"/>
          <w:tab w:val="clear" w:pos="1080"/>
          <w:tab w:val="clear" w:pos="1440"/>
          <w:tab w:val="clear" w:pos="1800"/>
          <w:tab w:val="clear" w:pos="2160"/>
        </w:tabs>
        <w:jc w:val="right"/>
        <w:rPr>
          <w:sz w:val="48"/>
          <w:szCs w:val="48"/>
        </w:rPr>
      </w:pPr>
    </w:p>
    <w:p w:rsidR="00EF7B33" w:rsidRDefault="00EF7B33" w:rsidP="00EF7B33">
      <w:pPr>
        <w:tabs>
          <w:tab w:val="clear" w:pos="360"/>
          <w:tab w:val="clear" w:pos="720"/>
          <w:tab w:val="clear" w:pos="1080"/>
          <w:tab w:val="clear" w:pos="1440"/>
          <w:tab w:val="clear" w:pos="1800"/>
          <w:tab w:val="clear" w:pos="2160"/>
        </w:tabs>
        <w:jc w:val="right"/>
        <w:rPr>
          <w:sz w:val="48"/>
          <w:szCs w:val="48"/>
        </w:rPr>
      </w:pPr>
    </w:p>
    <w:p w:rsidR="00EF7B33" w:rsidRDefault="00EF7B33" w:rsidP="00EF7B33">
      <w:pPr>
        <w:spacing w:after="0"/>
        <w:jc w:val="right"/>
      </w:pPr>
      <w:r>
        <w:rPr>
          <w:b/>
        </w:rPr>
        <w:t>January 25, 2011 v.1</w:t>
      </w:r>
    </w:p>
    <w:p w:rsidR="00EF7B33" w:rsidRDefault="00EF7B33" w:rsidP="00EF7B33">
      <w:pPr>
        <w:tabs>
          <w:tab w:val="clear" w:pos="360"/>
          <w:tab w:val="clear" w:pos="720"/>
          <w:tab w:val="clear" w:pos="1080"/>
          <w:tab w:val="clear" w:pos="1440"/>
          <w:tab w:val="clear" w:pos="1800"/>
          <w:tab w:val="clear" w:pos="2160"/>
        </w:tabs>
        <w:jc w:val="right"/>
        <w:rPr>
          <w:sz w:val="48"/>
          <w:szCs w:val="48"/>
        </w:rPr>
      </w:pPr>
      <w:r>
        <w:rPr>
          <w:noProof/>
          <w:sz w:val="48"/>
          <w:szCs w:val="48"/>
        </w:rPr>
        <w:drawing>
          <wp:inline distT="0" distB="0" distL="0" distR="0">
            <wp:extent cx="1400175" cy="304800"/>
            <wp:effectExtent l="19050" t="0" r="9525" b="0"/>
            <wp:docPr id="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r="5161"/>
                    <a:stretch>
                      <a:fillRect/>
                    </a:stretch>
                  </pic:blipFill>
                  <pic:spPr bwMode="auto">
                    <a:xfrm>
                      <a:off x="0" y="0"/>
                      <a:ext cx="1400175" cy="304800"/>
                    </a:xfrm>
                    <a:prstGeom prst="rect">
                      <a:avLst/>
                    </a:prstGeom>
                    <a:noFill/>
                    <a:ln w="9525">
                      <a:noFill/>
                      <a:miter lim="800000"/>
                      <a:headEnd/>
                      <a:tailEnd/>
                    </a:ln>
                  </pic:spPr>
                </pic:pic>
              </a:graphicData>
            </a:graphic>
          </wp:inline>
        </w:drawing>
      </w:r>
      <w:r w:rsidRPr="003C2DFB">
        <w:rPr>
          <w:sz w:val="48"/>
          <w:szCs w:val="48"/>
        </w:rPr>
        <w:br w:type="page"/>
      </w:r>
    </w:p>
    <w:p w:rsidR="00EF7B33" w:rsidRDefault="00EF7B33" w:rsidP="00EF7B33">
      <w:r>
        <w:lastRenderedPageBreak/>
        <w:br w:type="page"/>
      </w:r>
    </w:p>
    <w:sdt>
      <w:sdtPr>
        <w:rPr>
          <w:rFonts w:ascii="Verdana" w:eastAsia="Times New Roman" w:hAnsi="Verdana" w:cs="Times New Roman"/>
          <w:b w:val="0"/>
          <w:bCs w:val="0"/>
          <w:color w:val="auto"/>
          <w:sz w:val="20"/>
          <w:szCs w:val="24"/>
        </w:rPr>
        <w:id w:val="19795094"/>
        <w:docPartObj>
          <w:docPartGallery w:val="Table of Contents"/>
          <w:docPartUnique/>
        </w:docPartObj>
      </w:sdtPr>
      <w:sdtContent>
        <w:p w:rsidR="00EF7B33" w:rsidRDefault="00EF7B33" w:rsidP="00EF7B33">
          <w:pPr>
            <w:pStyle w:val="TOCHeading"/>
          </w:pPr>
          <w:r>
            <w:t>Contents</w:t>
          </w:r>
        </w:p>
        <w:p w:rsidR="00EF7B33" w:rsidRDefault="00D26F21" w:rsidP="00EF7B33">
          <w:pPr>
            <w:pStyle w:val="TOC1"/>
            <w:rPr>
              <w:rFonts w:asciiTheme="minorHAnsi" w:eastAsiaTheme="minorEastAsia" w:hAnsiTheme="minorHAnsi" w:cstheme="minorBidi"/>
              <w:b w:val="0"/>
              <w:color w:val="auto"/>
              <w:sz w:val="22"/>
              <w:szCs w:val="22"/>
            </w:rPr>
          </w:pPr>
          <w:r w:rsidRPr="00D26F21">
            <w:rPr>
              <w:b w:val="0"/>
            </w:rPr>
            <w:fldChar w:fldCharType="begin"/>
          </w:r>
          <w:r w:rsidR="00EF7B33">
            <w:rPr>
              <w:b w:val="0"/>
            </w:rPr>
            <w:instrText xml:space="preserve"> TOC \o "2-3" \h \z \t "Heading 1,1" </w:instrText>
          </w:r>
          <w:r w:rsidRPr="00D26F21">
            <w:rPr>
              <w:b w:val="0"/>
            </w:rPr>
            <w:fldChar w:fldCharType="separate"/>
          </w:r>
          <w:hyperlink w:anchor="_Toc283211170" w:history="1">
            <w:r w:rsidR="00EF7B33" w:rsidRPr="006C6AB7">
              <w:rPr>
                <w:rStyle w:val="Hyperlink"/>
              </w:rPr>
              <w:t>Chapter 1:  User Administration Overview</w:t>
            </w:r>
            <w:r w:rsidR="00EF7B33">
              <w:rPr>
                <w:webHidden/>
              </w:rPr>
              <w:tab/>
            </w:r>
            <w:r>
              <w:rPr>
                <w:webHidden/>
              </w:rPr>
              <w:fldChar w:fldCharType="begin"/>
            </w:r>
            <w:r w:rsidR="00EF7B33">
              <w:rPr>
                <w:webHidden/>
              </w:rPr>
              <w:instrText xml:space="preserve"> PAGEREF _Toc283211170 \h </w:instrText>
            </w:r>
            <w:r>
              <w:rPr>
                <w:webHidden/>
              </w:rPr>
            </w:r>
            <w:r>
              <w:rPr>
                <w:webHidden/>
              </w:rPr>
              <w:fldChar w:fldCharType="separate"/>
            </w:r>
            <w:r w:rsidR="00EF7B33">
              <w:rPr>
                <w:webHidden/>
              </w:rPr>
              <w:t>1</w:t>
            </w:r>
            <w:r>
              <w:rPr>
                <w:webHidden/>
              </w:rPr>
              <w:fldChar w:fldCharType="end"/>
            </w:r>
          </w:hyperlink>
        </w:p>
        <w:p w:rsidR="00EF7B33" w:rsidRDefault="00D26F21" w:rsidP="00EF7B33">
          <w:pPr>
            <w:pStyle w:val="TOC2"/>
            <w:rPr>
              <w:rFonts w:asciiTheme="minorHAnsi" w:eastAsiaTheme="minorEastAsia" w:hAnsiTheme="minorHAnsi" w:cstheme="minorBidi"/>
              <w:noProof/>
              <w:sz w:val="22"/>
              <w:szCs w:val="22"/>
            </w:rPr>
          </w:pPr>
          <w:hyperlink w:anchor="_Toc283211171" w:history="1">
            <w:r w:rsidR="00EF7B33" w:rsidRPr="006C6AB7">
              <w:rPr>
                <w:rStyle w:val="Hyperlink"/>
                <w:noProof/>
              </w:rPr>
              <w:t>Administrator Privileges</w:t>
            </w:r>
            <w:r w:rsidR="00EF7B33">
              <w:rPr>
                <w:noProof/>
                <w:webHidden/>
              </w:rPr>
              <w:tab/>
            </w:r>
            <w:r>
              <w:rPr>
                <w:noProof/>
                <w:webHidden/>
              </w:rPr>
              <w:fldChar w:fldCharType="begin"/>
            </w:r>
            <w:r w:rsidR="00EF7B33">
              <w:rPr>
                <w:noProof/>
                <w:webHidden/>
              </w:rPr>
              <w:instrText xml:space="preserve"> PAGEREF _Toc283211171 \h </w:instrText>
            </w:r>
            <w:r>
              <w:rPr>
                <w:noProof/>
                <w:webHidden/>
              </w:rPr>
            </w:r>
            <w:r>
              <w:rPr>
                <w:noProof/>
                <w:webHidden/>
              </w:rPr>
              <w:fldChar w:fldCharType="separate"/>
            </w:r>
            <w:r w:rsidR="00EF7B33">
              <w:rPr>
                <w:noProof/>
                <w:webHidden/>
              </w:rPr>
              <w:t>1</w:t>
            </w:r>
            <w:r>
              <w:rPr>
                <w:noProof/>
                <w:webHidden/>
              </w:rPr>
              <w:fldChar w:fldCharType="end"/>
            </w:r>
          </w:hyperlink>
        </w:p>
        <w:p w:rsidR="00EF7B33" w:rsidRDefault="00D26F21" w:rsidP="00EF7B33">
          <w:pPr>
            <w:pStyle w:val="TOC2"/>
            <w:rPr>
              <w:rFonts w:asciiTheme="minorHAnsi" w:eastAsiaTheme="minorEastAsia" w:hAnsiTheme="minorHAnsi" w:cstheme="minorBidi"/>
              <w:noProof/>
              <w:sz w:val="22"/>
              <w:szCs w:val="22"/>
            </w:rPr>
          </w:pPr>
          <w:hyperlink w:anchor="_Toc283211172" w:history="1">
            <w:r w:rsidR="00EF7B33" w:rsidRPr="006C6AB7">
              <w:rPr>
                <w:rStyle w:val="Hyperlink"/>
                <w:noProof/>
              </w:rPr>
              <w:t>The Administrator’s Console</w:t>
            </w:r>
            <w:r w:rsidR="00EF7B33">
              <w:rPr>
                <w:noProof/>
                <w:webHidden/>
              </w:rPr>
              <w:tab/>
            </w:r>
            <w:r>
              <w:rPr>
                <w:noProof/>
                <w:webHidden/>
              </w:rPr>
              <w:fldChar w:fldCharType="begin"/>
            </w:r>
            <w:r w:rsidR="00EF7B33">
              <w:rPr>
                <w:noProof/>
                <w:webHidden/>
              </w:rPr>
              <w:instrText xml:space="preserve"> PAGEREF _Toc283211172 \h </w:instrText>
            </w:r>
            <w:r>
              <w:rPr>
                <w:noProof/>
                <w:webHidden/>
              </w:rPr>
            </w:r>
            <w:r>
              <w:rPr>
                <w:noProof/>
                <w:webHidden/>
              </w:rPr>
              <w:fldChar w:fldCharType="separate"/>
            </w:r>
            <w:r w:rsidR="00EF7B33">
              <w:rPr>
                <w:noProof/>
                <w:webHidden/>
              </w:rPr>
              <w:t>1</w:t>
            </w:r>
            <w:r>
              <w:rPr>
                <w:noProof/>
                <w:webHidden/>
              </w:rPr>
              <w:fldChar w:fldCharType="end"/>
            </w:r>
          </w:hyperlink>
        </w:p>
        <w:p w:rsidR="00EF7B33" w:rsidRDefault="00D26F21" w:rsidP="00EF7B33">
          <w:pPr>
            <w:pStyle w:val="TOC3"/>
            <w:rPr>
              <w:rFonts w:asciiTheme="minorHAnsi" w:eastAsiaTheme="minorEastAsia" w:hAnsiTheme="minorHAnsi" w:cstheme="minorBidi"/>
              <w:sz w:val="22"/>
              <w:szCs w:val="22"/>
            </w:rPr>
          </w:pPr>
          <w:hyperlink w:anchor="_Toc283211173" w:history="1">
            <w:r w:rsidR="00EF7B33" w:rsidRPr="006C6AB7">
              <w:rPr>
                <w:rStyle w:val="Hyperlink"/>
              </w:rPr>
              <w:t>Tasks in the Administrator’s Console</w:t>
            </w:r>
            <w:r w:rsidR="00EF7B33">
              <w:rPr>
                <w:webHidden/>
              </w:rPr>
              <w:tab/>
            </w:r>
            <w:r>
              <w:rPr>
                <w:webHidden/>
              </w:rPr>
              <w:fldChar w:fldCharType="begin"/>
            </w:r>
            <w:r w:rsidR="00EF7B33">
              <w:rPr>
                <w:webHidden/>
              </w:rPr>
              <w:instrText xml:space="preserve"> PAGEREF _Toc283211173 \h </w:instrText>
            </w:r>
            <w:r>
              <w:rPr>
                <w:webHidden/>
              </w:rPr>
            </w:r>
            <w:r>
              <w:rPr>
                <w:webHidden/>
              </w:rPr>
              <w:fldChar w:fldCharType="separate"/>
            </w:r>
            <w:r w:rsidR="00EF7B33">
              <w:rPr>
                <w:webHidden/>
              </w:rPr>
              <w:t>3</w:t>
            </w:r>
            <w:r>
              <w:rPr>
                <w:webHidden/>
              </w:rPr>
              <w:fldChar w:fldCharType="end"/>
            </w:r>
          </w:hyperlink>
        </w:p>
        <w:p w:rsidR="00EF7B33" w:rsidRDefault="00D26F21" w:rsidP="00EF7B33">
          <w:pPr>
            <w:pStyle w:val="TOC1"/>
            <w:rPr>
              <w:rFonts w:asciiTheme="minorHAnsi" w:eastAsiaTheme="minorEastAsia" w:hAnsiTheme="minorHAnsi" w:cstheme="minorBidi"/>
              <w:b w:val="0"/>
              <w:color w:val="auto"/>
              <w:sz w:val="22"/>
              <w:szCs w:val="22"/>
            </w:rPr>
          </w:pPr>
          <w:hyperlink w:anchor="_Toc283211174" w:history="1">
            <w:r w:rsidR="00EF7B33" w:rsidRPr="006C6AB7">
              <w:rPr>
                <w:rStyle w:val="Hyperlink"/>
              </w:rPr>
              <w:t>Chapter 2:  Managing tranSMART Users</w:t>
            </w:r>
            <w:r w:rsidR="00EF7B33">
              <w:rPr>
                <w:webHidden/>
              </w:rPr>
              <w:tab/>
            </w:r>
            <w:r>
              <w:rPr>
                <w:webHidden/>
              </w:rPr>
              <w:fldChar w:fldCharType="begin"/>
            </w:r>
            <w:r w:rsidR="00EF7B33">
              <w:rPr>
                <w:webHidden/>
              </w:rPr>
              <w:instrText xml:space="preserve"> PAGEREF _Toc283211174 \h </w:instrText>
            </w:r>
            <w:r>
              <w:rPr>
                <w:webHidden/>
              </w:rPr>
            </w:r>
            <w:r>
              <w:rPr>
                <w:webHidden/>
              </w:rPr>
              <w:fldChar w:fldCharType="separate"/>
            </w:r>
            <w:r w:rsidR="00EF7B33">
              <w:rPr>
                <w:webHidden/>
              </w:rPr>
              <w:t>5</w:t>
            </w:r>
            <w:r>
              <w:rPr>
                <w:webHidden/>
              </w:rPr>
              <w:fldChar w:fldCharType="end"/>
            </w:r>
          </w:hyperlink>
        </w:p>
        <w:p w:rsidR="00EF7B33" w:rsidRDefault="00D26F21" w:rsidP="00EF7B33">
          <w:pPr>
            <w:pStyle w:val="TOC2"/>
            <w:rPr>
              <w:rFonts w:asciiTheme="minorHAnsi" w:eastAsiaTheme="minorEastAsia" w:hAnsiTheme="minorHAnsi" w:cstheme="minorBidi"/>
              <w:noProof/>
              <w:sz w:val="22"/>
              <w:szCs w:val="22"/>
            </w:rPr>
          </w:pPr>
          <w:hyperlink w:anchor="_Toc283211175" w:history="1">
            <w:r w:rsidR="00EF7B33" w:rsidRPr="006C6AB7">
              <w:rPr>
                <w:rStyle w:val="Hyperlink"/>
                <w:noProof/>
              </w:rPr>
              <w:t>Prerequisites for New tranSMART Accounts</w:t>
            </w:r>
            <w:r w:rsidR="00EF7B33">
              <w:rPr>
                <w:noProof/>
                <w:webHidden/>
              </w:rPr>
              <w:tab/>
            </w:r>
            <w:r>
              <w:rPr>
                <w:noProof/>
                <w:webHidden/>
              </w:rPr>
              <w:fldChar w:fldCharType="begin"/>
            </w:r>
            <w:r w:rsidR="00EF7B33">
              <w:rPr>
                <w:noProof/>
                <w:webHidden/>
              </w:rPr>
              <w:instrText xml:space="preserve"> PAGEREF _Toc283211175 \h </w:instrText>
            </w:r>
            <w:r>
              <w:rPr>
                <w:noProof/>
                <w:webHidden/>
              </w:rPr>
            </w:r>
            <w:r>
              <w:rPr>
                <w:noProof/>
                <w:webHidden/>
              </w:rPr>
              <w:fldChar w:fldCharType="separate"/>
            </w:r>
            <w:r w:rsidR="00EF7B33">
              <w:rPr>
                <w:noProof/>
                <w:webHidden/>
              </w:rPr>
              <w:t>5</w:t>
            </w:r>
            <w:r>
              <w:rPr>
                <w:noProof/>
                <w:webHidden/>
              </w:rPr>
              <w:fldChar w:fldCharType="end"/>
            </w:r>
          </w:hyperlink>
        </w:p>
        <w:p w:rsidR="00EF7B33" w:rsidRDefault="00D26F21" w:rsidP="00EF7B33">
          <w:pPr>
            <w:pStyle w:val="TOC2"/>
            <w:rPr>
              <w:rFonts w:asciiTheme="minorHAnsi" w:eastAsiaTheme="minorEastAsia" w:hAnsiTheme="minorHAnsi" w:cstheme="minorBidi"/>
              <w:noProof/>
              <w:sz w:val="22"/>
              <w:szCs w:val="22"/>
            </w:rPr>
          </w:pPr>
          <w:hyperlink w:anchor="_Toc283211176" w:history="1">
            <w:r w:rsidR="00EF7B33" w:rsidRPr="006C6AB7">
              <w:rPr>
                <w:rStyle w:val="Hyperlink"/>
                <w:noProof/>
              </w:rPr>
              <w:t>Understanding User Roles and Access Rights</w:t>
            </w:r>
            <w:r w:rsidR="00EF7B33">
              <w:rPr>
                <w:noProof/>
                <w:webHidden/>
              </w:rPr>
              <w:tab/>
            </w:r>
            <w:r>
              <w:rPr>
                <w:noProof/>
                <w:webHidden/>
              </w:rPr>
              <w:fldChar w:fldCharType="begin"/>
            </w:r>
            <w:r w:rsidR="00EF7B33">
              <w:rPr>
                <w:noProof/>
                <w:webHidden/>
              </w:rPr>
              <w:instrText xml:space="preserve"> PAGEREF _Toc283211176 \h </w:instrText>
            </w:r>
            <w:r>
              <w:rPr>
                <w:noProof/>
                <w:webHidden/>
              </w:rPr>
            </w:r>
            <w:r>
              <w:rPr>
                <w:noProof/>
                <w:webHidden/>
              </w:rPr>
              <w:fldChar w:fldCharType="separate"/>
            </w:r>
            <w:r w:rsidR="00EF7B33">
              <w:rPr>
                <w:noProof/>
                <w:webHidden/>
              </w:rPr>
              <w:t>5</w:t>
            </w:r>
            <w:r>
              <w:rPr>
                <w:noProof/>
                <w:webHidden/>
              </w:rPr>
              <w:fldChar w:fldCharType="end"/>
            </w:r>
          </w:hyperlink>
        </w:p>
        <w:p w:rsidR="00EF7B33" w:rsidRDefault="00D26F21" w:rsidP="00EF7B33">
          <w:pPr>
            <w:pStyle w:val="TOC3"/>
            <w:rPr>
              <w:rFonts w:asciiTheme="minorHAnsi" w:eastAsiaTheme="minorEastAsia" w:hAnsiTheme="minorHAnsi" w:cstheme="minorBidi"/>
              <w:sz w:val="22"/>
              <w:szCs w:val="22"/>
            </w:rPr>
          </w:pPr>
          <w:hyperlink w:anchor="_Toc283211177" w:history="1">
            <w:r w:rsidR="00EF7B33" w:rsidRPr="006C6AB7">
              <w:rPr>
                <w:rStyle w:val="Hyperlink"/>
              </w:rPr>
              <w:t>User Roles</w:t>
            </w:r>
            <w:r w:rsidR="00EF7B33">
              <w:rPr>
                <w:webHidden/>
              </w:rPr>
              <w:tab/>
            </w:r>
            <w:r>
              <w:rPr>
                <w:webHidden/>
              </w:rPr>
              <w:fldChar w:fldCharType="begin"/>
            </w:r>
            <w:r w:rsidR="00EF7B33">
              <w:rPr>
                <w:webHidden/>
              </w:rPr>
              <w:instrText xml:space="preserve"> PAGEREF _Toc283211177 \h </w:instrText>
            </w:r>
            <w:r>
              <w:rPr>
                <w:webHidden/>
              </w:rPr>
            </w:r>
            <w:r>
              <w:rPr>
                <w:webHidden/>
              </w:rPr>
              <w:fldChar w:fldCharType="separate"/>
            </w:r>
            <w:r w:rsidR="00EF7B33">
              <w:rPr>
                <w:webHidden/>
              </w:rPr>
              <w:t>6</w:t>
            </w:r>
            <w:r>
              <w:rPr>
                <w:webHidden/>
              </w:rPr>
              <w:fldChar w:fldCharType="end"/>
            </w:r>
          </w:hyperlink>
        </w:p>
        <w:p w:rsidR="00EF7B33" w:rsidRDefault="00D26F21" w:rsidP="00EF7B33">
          <w:pPr>
            <w:pStyle w:val="TOC3"/>
            <w:rPr>
              <w:rFonts w:asciiTheme="minorHAnsi" w:eastAsiaTheme="minorEastAsia" w:hAnsiTheme="minorHAnsi" w:cstheme="minorBidi"/>
              <w:sz w:val="22"/>
              <w:szCs w:val="22"/>
            </w:rPr>
          </w:pPr>
          <w:hyperlink w:anchor="_Toc283211178" w:history="1">
            <w:r w:rsidR="00EF7B33" w:rsidRPr="006C6AB7">
              <w:rPr>
                <w:rStyle w:val="Hyperlink"/>
              </w:rPr>
              <w:t>Access Rights to Dataset Explorer Studies</w:t>
            </w:r>
            <w:r w:rsidR="00EF7B33">
              <w:rPr>
                <w:webHidden/>
              </w:rPr>
              <w:tab/>
            </w:r>
            <w:r>
              <w:rPr>
                <w:webHidden/>
              </w:rPr>
              <w:fldChar w:fldCharType="begin"/>
            </w:r>
            <w:r w:rsidR="00EF7B33">
              <w:rPr>
                <w:webHidden/>
              </w:rPr>
              <w:instrText xml:space="preserve"> PAGEREF _Toc283211178 \h </w:instrText>
            </w:r>
            <w:r>
              <w:rPr>
                <w:webHidden/>
              </w:rPr>
            </w:r>
            <w:r>
              <w:rPr>
                <w:webHidden/>
              </w:rPr>
              <w:fldChar w:fldCharType="separate"/>
            </w:r>
            <w:r w:rsidR="00EF7B33">
              <w:rPr>
                <w:webHidden/>
              </w:rPr>
              <w:t>8</w:t>
            </w:r>
            <w:r>
              <w:rPr>
                <w:webHidden/>
              </w:rPr>
              <w:fldChar w:fldCharType="end"/>
            </w:r>
          </w:hyperlink>
        </w:p>
        <w:p w:rsidR="00EF7B33" w:rsidRDefault="00D26F21" w:rsidP="00EF7B33">
          <w:pPr>
            <w:pStyle w:val="TOC2"/>
            <w:rPr>
              <w:rFonts w:asciiTheme="minorHAnsi" w:eastAsiaTheme="minorEastAsia" w:hAnsiTheme="minorHAnsi" w:cstheme="minorBidi"/>
              <w:noProof/>
              <w:sz w:val="22"/>
              <w:szCs w:val="22"/>
            </w:rPr>
          </w:pPr>
          <w:hyperlink w:anchor="_Toc283211179" w:history="1">
            <w:r w:rsidR="00EF7B33" w:rsidRPr="006C6AB7">
              <w:rPr>
                <w:rStyle w:val="Hyperlink"/>
                <w:noProof/>
              </w:rPr>
              <w:t>Managing User Accounts</w:t>
            </w:r>
            <w:r w:rsidR="00EF7B33">
              <w:rPr>
                <w:noProof/>
                <w:webHidden/>
              </w:rPr>
              <w:tab/>
            </w:r>
            <w:r>
              <w:rPr>
                <w:noProof/>
                <w:webHidden/>
              </w:rPr>
              <w:fldChar w:fldCharType="begin"/>
            </w:r>
            <w:r w:rsidR="00EF7B33">
              <w:rPr>
                <w:noProof/>
                <w:webHidden/>
              </w:rPr>
              <w:instrText xml:space="preserve"> PAGEREF _Toc283211179 \h </w:instrText>
            </w:r>
            <w:r>
              <w:rPr>
                <w:noProof/>
                <w:webHidden/>
              </w:rPr>
            </w:r>
            <w:r>
              <w:rPr>
                <w:noProof/>
                <w:webHidden/>
              </w:rPr>
              <w:fldChar w:fldCharType="separate"/>
            </w:r>
            <w:r w:rsidR="00EF7B33">
              <w:rPr>
                <w:noProof/>
                <w:webHidden/>
              </w:rPr>
              <w:t>9</w:t>
            </w:r>
            <w:r>
              <w:rPr>
                <w:noProof/>
                <w:webHidden/>
              </w:rPr>
              <w:fldChar w:fldCharType="end"/>
            </w:r>
          </w:hyperlink>
        </w:p>
        <w:p w:rsidR="00EF7B33" w:rsidRDefault="00D26F21" w:rsidP="00EF7B33">
          <w:pPr>
            <w:pStyle w:val="TOC3"/>
            <w:rPr>
              <w:rFonts w:asciiTheme="minorHAnsi" w:eastAsiaTheme="minorEastAsia" w:hAnsiTheme="minorHAnsi" w:cstheme="minorBidi"/>
              <w:sz w:val="22"/>
              <w:szCs w:val="22"/>
            </w:rPr>
          </w:pPr>
          <w:hyperlink w:anchor="_Toc283211180" w:history="1">
            <w:r w:rsidR="00EF7B33" w:rsidRPr="006C6AB7">
              <w:rPr>
                <w:rStyle w:val="Hyperlink"/>
              </w:rPr>
              <w:t>Creating a User Account</w:t>
            </w:r>
            <w:r w:rsidR="00EF7B33">
              <w:rPr>
                <w:webHidden/>
              </w:rPr>
              <w:tab/>
            </w:r>
            <w:r>
              <w:rPr>
                <w:webHidden/>
              </w:rPr>
              <w:fldChar w:fldCharType="begin"/>
            </w:r>
            <w:r w:rsidR="00EF7B33">
              <w:rPr>
                <w:webHidden/>
              </w:rPr>
              <w:instrText xml:space="preserve"> PAGEREF _Toc283211180 \h </w:instrText>
            </w:r>
            <w:r>
              <w:rPr>
                <w:webHidden/>
              </w:rPr>
            </w:r>
            <w:r>
              <w:rPr>
                <w:webHidden/>
              </w:rPr>
              <w:fldChar w:fldCharType="separate"/>
            </w:r>
            <w:r w:rsidR="00EF7B33">
              <w:rPr>
                <w:webHidden/>
              </w:rPr>
              <w:t>9</w:t>
            </w:r>
            <w:r>
              <w:rPr>
                <w:webHidden/>
              </w:rPr>
              <w:fldChar w:fldCharType="end"/>
            </w:r>
          </w:hyperlink>
        </w:p>
        <w:p w:rsidR="00EF7B33" w:rsidRDefault="00D26F21" w:rsidP="00EF7B33">
          <w:pPr>
            <w:pStyle w:val="TOC3"/>
            <w:rPr>
              <w:rFonts w:asciiTheme="minorHAnsi" w:eastAsiaTheme="minorEastAsia" w:hAnsiTheme="minorHAnsi" w:cstheme="minorBidi"/>
              <w:sz w:val="22"/>
              <w:szCs w:val="22"/>
            </w:rPr>
          </w:pPr>
          <w:hyperlink w:anchor="_Toc283211181" w:history="1">
            <w:r w:rsidR="00EF7B33" w:rsidRPr="006C6AB7">
              <w:rPr>
                <w:rStyle w:val="Hyperlink"/>
              </w:rPr>
              <w:t>Editing or Deleting a User Account</w:t>
            </w:r>
            <w:r w:rsidR="00EF7B33">
              <w:rPr>
                <w:webHidden/>
              </w:rPr>
              <w:tab/>
            </w:r>
            <w:r>
              <w:rPr>
                <w:webHidden/>
              </w:rPr>
              <w:fldChar w:fldCharType="begin"/>
            </w:r>
            <w:r w:rsidR="00EF7B33">
              <w:rPr>
                <w:webHidden/>
              </w:rPr>
              <w:instrText xml:space="preserve"> PAGEREF _Toc283211181 \h </w:instrText>
            </w:r>
            <w:r>
              <w:rPr>
                <w:webHidden/>
              </w:rPr>
            </w:r>
            <w:r>
              <w:rPr>
                <w:webHidden/>
              </w:rPr>
              <w:fldChar w:fldCharType="separate"/>
            </w:r>
            <w:r w:rsidR="00EF7B33">
              <w:rPr>
                <w:webHidden/>
              </w:rPr>
              <w:t>10</w:t>
            </w:r>
            <w:r>
              <w:rPr>
                <w:webHidden/>
              </w:rPr>
              <w:fldChar w:fldCharType="end"/>
            </w:r>
          </w:hyperlink>
        </w:p>
        <w:p w:rsidR="00EF7B33" w:rsidRDefault="00D26F21" w:rsidP="00EF7B33">
          <w:pPr>
            <w:pStyle w:val="TOC1"/>
            <w:rPr>
              <w:rFonts w:asciiTheme="minorHAnsi" w:eastAsiaTheme="minorEastAsia" w:hAnsiTheme="minorHAnsi" w:cstheme="minorBidi"/>
              <w:b w:val="0"/>
              <w:color w:val="auto"/>
              <w:sz w:val="22"/>
              <w:szCs w:val="22"/>
            </w:rPr>
          </w:pPr>
          <w:hyperlink w:anchor="_Toc283211182" w:history="1">
            <w:r w:rsidR="00EF7B33" w:rsidRPr="006C6AB7">
              <w:rPr>
                <w:rStyle w:val="Hyperlink"/>
              </w:rPr>
              <w:t>Chapter 3:  Managing tranSMART Roles</w:t>
            </w:r>
            <w:r w:rsidR="00EF7B33">
              <w:rPr>
                <w:webHidden/>
              </w:rPr>
              <w:tab/>
            </w:r>
            <w:r>
              <w:rPr>
                <w:webHidden/>
              </w:rPr>
              <w:fldChar w:fldCharType="begin"/>
            </w:r>
            <w:r w:rsidR="00EF7B33">
              <w:rPr>
                <w:webHidden/>
              </w:rPr>
              <w:instrText xml:space="preserve"> PAGEREF _Toc283211182 \h </w:instrText>
            </w:r>
            <w:r>
              <w:rPr>
                <w:webHidden/>
              </w:rPr>
            </w:r>
            <w:r>
              <w:rPr>
                <w:webHidden/>
              </w:rPr>
              <w:fldChar w:fldCharType="separate"/>
            </w:r>
            <w:r w:rsidR="00EF7B33">
              <w:rPr>
                <w:webHidden/>
              </w:rPr>
              <w:t>13</w:t>
            </w:r>
            <w:r>
              <w:rPr>
                <w:webHidden/>
              </w:rPr>
              <w:fldChar w:fldCharType="end"/>
            </w:r>
          </w:hyperlink>
        </w:p>
        <w:p w:rsidR="00EF7B33" w:rsidRDefault="00D26F21" w:rsidP="00EF7B33">
          <w:pPr>
            <w:pStyle w:val="TOC2"/>
            <w:rPr>
              <w:rFonts w:asciiTheme="minorHAnsi" w:eastAsiaTheme="minorEastAsia" w:hAnsiTheme="minorHAnsi" w:cstheme="minorBidi"/>
              <w:noProof/>
              <w:sz w:val="22"/>
              <w:szCs w:val="22"/>
            </w:rPr>
          </w:pPr>
          <w:hyperlink w:anchor="_Toc283211183" w:history="1">
            <w:r w:rsidR="00EF7B33" w:rsidRPr="006C6AB7">
              <w:rPr>
                <w:rStyle w:val="Hyperlink"/>
                <w:noProof/>
              </w:rPr>
              <w:t>Understanding Role / URL Mappings</w:t>
            </w:r>
            <w:r w:rsidR="00EF7B33">
              <w:rPr>
                <w:noProof/>
                <w:webHidden/>
              </w:rPr>
              <w:tab/>
            </w:r>
            <w:r>
              <w:rPr>
                <w:noProof/>
                <w:webHidden/>
              </w:rPr>
              <w:fldChar w:fldCharType="begin"/>
            </w:r>
            <w:r w:rsidR="00EF7B33">
              <w:rPr>
                <w:noProof/>
                <w:webHidden/>
              </w:rPr>
              <w:instrText xml:space="preserve"> PAGEREF _Toc283211183 \h </w:instrText>
            </w:r>
            <w:r>
              <w:rPr>
                <w:noProof/>
                <w:webHidden/>
              </w:rPr>
            </w:r>
            <w:r>
              <w:rPr>
                <w:noProof/>
                <w:webHidden/>
              </w:rPr>
              <w:fldChar w:fldCharType="separate"/>
            </w:r>
            <w:r w:rsidR="00EF7B33">
              <w:rPr>
                <w:noProof/>
                <w:webHidden/>
              </w:rPr>
              <w:t>13</w:t>
            </w:r>
            <w:r>
              <w:rPr>
                <w:noProof/>
                <w:webHidden/>
              </w:rPr>
              <w:fldChar w:fldCharType="end"/>
            </w:r>
          </w:hyperlink>
        </w:p>
        <w:p w:rsidR="00EF7B33" w:rsidRDefault="00D26F21" w:rsidP="00EF7B33">
          <w:pPr>
            <w:pStyle w:val="TOC3"/>
            <w:rPr>
              <w:rFonts w:asciiTheme="minorHAnsi" w:eastAsiaTheme="minorEastAsia" w:hAnsiTheme="minorHAnsi" w:cstheme="minorBidi"/>
              <w:sz w:val="22"/>
              <w:szCs w:val="22"/>
            </w:rPr>
          </w:pPr>
          <w:hyperlink w:anchor="_Toc283211184" w:history="1">
            <w:r w:rsidR="00EF7B33" w:rsidRPr="006C6AB7">
              <w:rPr>
                <w:rStyle w:val="Hyperlink"/>
              </w:rPr>
              <w:t>Default Role / URL Mappings</w:t>
            </w:r>
            <w:r w:rsidR="00EF7B33">
              <w:rPr>
                <w:webHidden/>
              </w:rPr>
              <w:tab/>
            </w:r>
            <w:r>
              <w:rPr>
                <w:webHidden/>
              </w:rPr>
              <w:fldChar w:fldCharType="begin"/>
            </w:r>
            <w:r w:rsidR="00EF7B33">
              <w:rPr>
                <w:webHidden/>
              </w:rPr>
              <w:instrText xml:space="preserve"> PAGEREF _Toc283211184 \h </w:instrText>
            </w:r>
            <w:r>
              <w:rPr>
                <w:webHidden/>
              </w:rPr>
            </w:r>
            <w:r>
              <w:rPr>
                <w:webHidden/>
              </w:rPr>
              <w:fldChar w:fldCharType="separate"/>
            </w:r>
            <w:r w:rsidR="00EF7B33">
              <w:rPr>
                <w:webHidden/>
              </w:rPr>
              <w:t>14</w:t>
            </w:r>
            <w:r>
              <w:rPr>
                <w:webHidden/>
              </w:rPr>
              <w:fldChar w:fldCharType="end"/>
            </w:r>
          </w:hyperlink>
        </w:p>
        <w:p w:rsidR="00EF7B33" w:rsidRDefault="00D26F21" w:rsidP="00EF7B33">
          <w:pPr>
            <w:pStyle w:val="TOC2"/>
            <w:rPr>
              <w:rFonts w:asciiTheme="minorHAnsi" w:eastAsiaTheme="minorEastAsia" w:hAnsiTheme="minorHAnsi" w:cstheme="minorBidi"/>
              <w:noProof/>
              <w:sz w:val="22"/>
              <w:szCs w:val="22"/>
            </w:rPr>
          </w:pPr>
          <w:hyperlink w:anchor="_Toc283211185" w:history="1">
            <w:r w:rsidR="00EF7B33" w:rsidRPr="006C6AB7">
              <w:rPr>
                <w:rStyle w:val="Hyperlink"/>
                <w:noProof/>
              </w:rPr>
              <w:t>Managing User Roles</w:t>
            </w:r>
            <w:r w:rsidR="00EF7B33">
              <w:rPr>
                <w:noProof/>
                <w:webHidden/>
              </w:rPr>
              <w:tab/>
            </w:r>
            <w:r>
              <w:rPr>
                <w:noProof/>
                <w:webHidden/>
              </w:rPr>
              <w:fldChar w:fldCharType="begin"/>
            </w:r>
            <w:r w:rsidR="00EF7B33">
              <w:rPr>
                <w:noProof/>
                <w:webHidden/>
              </w:rPr>
              <w:instrText xml:space="preserve"> PAGEREF _Toc283211185 \h </w:instrText>
            </w:r>
            <w:r>
              <w:rPr>
                <w:noProof/>
                <w:webHidden/>
              </w:rPr>
            </w:r>
            <w:r>
              <w:rPr>
                <w:noProof/>
                <w:webHidden/>
              </w:rPr>
              <w:fldChar w:fldCharType="separate"/>
            </w:r>
            <w:r w:rsidR="00EF7B33">
              <w:rPr>
                <w:noProof/>
                <w:webHidden/>
              </w:rPr>
              <w:t>15</w:t>
            </w:r>
            <w:r>
              <w:rPr>
                <w:noProof/>
                <w:webHidden/>
              </w:rPr>
              <w:fldChar w:fldCharType="end"/>
            </w:r>
          </w:hyperlink>
        </w:p>
        <w:p w:rsidR="00EF7B33" w:rsidRDefault="00D26F21" w:rsidP="00EF7B33">
          <w:pPr>
            <w:pStyle w:val="TOC3"/>
            <w:rPr>
              <w:rFonts w:asciiTheme="minorHAnsi" w:eastAsiaTheme="minorEastAsia" w:hAnsiTheme="minorHAnsi" w:cstheme="minorBidi"/>
              <w:sz w:val="22"/>
              <w:szCs w:val="22"/>
            </w:rPr>
          </w:pPr>
          <w:hyperlink w:anchor="_Toc283211186" w:history="1">
            <w:r w:rsidR="00EF7B33" w:rsidRPr="006C6AB7">
              <w:rPr>
                <w:rStyle w:val="Hyperlink"/>
              </w:rPr>
              <w:t>Creating a Role</w:t>
            </w:r>
            <w:r w:rsidR="00EF7B33">
              <w:rPr>
                <w:webHidden/>
              </w:rPr>
              <w:tab/>
            </w:r>
            <w:r>
              <w:rPr>
                <w:webHidden/>
              </w:rPr>
              <w:fldChar w:fldCharType="begin"/>
            </w:r>
            <w:r w:rsidR="00EF7B33">
              <w:rPr>
                <w:webHidden/>
              </w:rPr>
              <w:instrText xml:space="preserve"> PAGEREF _Toc283211186 \h </w:instrText>
            </w:r>
            <w:r>
              <w:rPr>
                <w:webHidden/>
              </w:rPr>
            </w:r>
            <w:r>
              <w:rPr>
                <w:webHidden/>
              </w:rPr>
              <w:fldChar w:fldCharType="separate"/>
            </w:r>
            <w:r w:rsidR="00EF7B33">
              <w:rPr>
                <w:webHidden/>
              </w:rPr>
              <w:t>15</w:t>
            </w:r>
            <w:r>
              <w:rPr>
                <w:webHidden/>
              </w:rPr>
              <w:fldChar w:fldCharType="end"/>
            </w:r>
          </w:hyperlink>
        </w:p>
        <w:p w:rsidR="00EF7B33" w:rsidRDefault="00D26F21" w:rsidP="00EF7B33">
          <w:pPr>
            <w:pStyle w:val="TOC3"/>
            <w:rPr>
              <w:rFonts w:asciiTheme="minorHAnsi" w:eastAsiaTheme="minorEastAsia" w:hAnsiTheme="minorHAnsi" w:cstheme="minorBidi"/>
              <w:sz w:val="22"/>
              <w:szCs w:val="22"/>
            </w:rPr>
          </w:pPr>
          <w:hyperlink w:anchor="_Toc283211187" w:history="1">
            <w:r w:rsidR="00EF7B33" w:rsidRPr="006C6AB7">
              <w:rPr>
                <w:rStyle w:val="Hyperlink"/>
              </w:rPr>
              <w:t>Adding a Role to an Existing Request Map</w:t>
            </w:r>
            <w:r w:rsidR="00EF7B33">
              <w:rPr>
                <w:webHidden/>
              </w:rPr>
              <w:tab/>
            </w:r>
            <w:r>
              <w:rPr>
                <w:webHidden/>
              </w:rPr>
              <w:fldChar w:fldCharType="begin"/>
            </w:r>
            <w:r w:rsidR="00EF7B33">
              <w:rPr>
                <w:webHidden/>
              </w:rPr>
              <w:instrText xml:space="preserve"> PAGEREF _Toc283211187 \h </w:instrText>
            </w:r>
            <w:r>
              <w:rPr>
                <w:webHidden/>
              </w:rPr>
            </w:r>
            <w:r>
              <w:rPr>
                <w:webHidden/>
              </w:rPr>
              <w:fldChar w:fldCharType="separate"/>
            </w:r>
            <w:r w:rsidR="00EF7B33">
              <w:rPr>
                <w:webHidden/>
              </w:rPr>
              <w:t>16</w:t>
            </w:r>
            <w:r>
              <w:rPr>
                <w:webHidden/>
              </w:rPr>
              <w:fldChar w:fldCharType="end"/>
            </w:r>
          </w:hyperlink>
        </w:p>
        <w:p w:rsidR="00EF7B33" w:rsidRDefault="00D26F21" w:rsidP="00EF7B33">
          <w:pPr>
            <w:pStyle w:val="TOC3"/>
            <w:rPr>
              <w:rFonts w:asciiTheme="minorHAnsi" w:eastAsiaTheme="minorEastAsia" w:hAnsiTheme="minorHAnsi" w:cstheme="minorBidi"/>
              <w:sz w:val="22"/>
              <w:szCs w:val="22"/>
            </w:rPr>
          </w:pPr>
          <w:hyperlink w:anchor="_Toc283211188" w:history="1">
            <w:r w:rsidR="00EF7B33" w:rsidRPr="006C6AB7">
              <w:rPr>
                <w:rStyle w:val="Hyperlink"/>
              </w:rPr>
              <w:t>Creating a New Request Map</w:t>
            </w:r>
            <w:r w:rsidR="00EF7B33">
              <w:rPr>
                <w:webHidden/>
              </w:rPr>
              <w:tab/>
            </w:r>
            <w:r>
              <w:rPr>
                <w:webHidden/>
              </w:rPr>
              <w:fldChar w:fldCharType="begin"/>
            </w:r>
            <w:r w:rsidR="00EF7B33">
              <w:rPr>
                <w:webHidden/>
              </w:rPr>
              <w:instrText xml:space="preserve"> PAGEREF _Toc283211188 \h </w:instrText>
            </w:r>
            <w:r>
              <w:rPr>
                <w:webHidden/>
              </w:rPr>
            </w:r>
            <w:r>
              <w:rPr>
                <w:webHidden/>
              </w:rPr>
              <w:fldChar w:fldCharType="separate"/>
            </w:r>
            <w:r w:rsidR="00EF7B33">
              <w:rPr>
                <w:webHidden/>
              </w:rPr>
              <w:t>17</w:t>
            </w:r>
            <w:r>
              <w:rPr>
                <w:webHidden/>
              </w:rPr>
              <w:fldChar w:fldCharType="end"/>
            </w:r>
          </w:hyperlink>
        </w:p>
        <w:p w:rsidR="00EF7B33" w:rsidRDefault="00D26F21" w:rsidP="00EF7B33">
          <w:pPr>
            <w:pStyle w:val="TOC3"/>
            <w:rPr>
              <w:rFonts w:asciiTheme="minorHAnsi" w:eastAsiaTheme="minorEastAsia" w:hAnsiTheme="minorHAnsi" w:cstheme="minorBidi"/>
              <w:sz w:val="22"/>
              <w:szCs w:val="22"/>
            </w:rPr>
          </w:pPr>
          <w:hyperlink w:anchor="_Toc283211189" w:history="1">
            <w:r w:rsidR="00EF7B33" w:rsidRPr="006C6AB7">
              <w:rPr>
                <w:rStyle w:val="Hyperlink"/>
              </w:rPr>
              <w:t>Assigning a Role to a User</w:t>
            </w:r>
            <w:r w:rsidR="00EF7B33">
              <w:rPr>
                <w:webHidden/>
              </w:rPr>
              <w:tab/>
            </w:r>
            <w:r>
              <w:rPr>
                <w:webHidden/>
              </w:rPr>
              <w:fldChar w:fldCharType="begin"/>
            </w:r>
            <w:r w:rsidR="00EF7B33">
              <w:rPr>
                <w:webHidden/>
              </w:rPr>
              <w:instrText xml:space="preserve"> PAGEREF _Toc283211189 \h </w:instrText>
            </w:r>
            <w:r>
              <w:rPr>
                <w:webHidden/>
              </w:rPr>
            </w:r>
            <w:r>
              <w:rPr>
                <w:webHidden/>
              </w:rPr>
              <w:fldChar w:fldCharType="separate"/>
            </w:r>
            <w:r w:rsidR="00EF7B33">
              <w:rPr>
                <w:webHidden/>
              </w:rPr>
              <w:t>17</w:t>
            </w:r>
            <w:r>
              <w:rPr>
                <w:webHidden/>
              </w:rPr>
              <w:fldChar w:fldCharType="end"/>
            </w:r>
          </w:hyperlink>
        </w:p>
        <w:p w:rsidR="00EF7B33" w:rsidRDefault="00D26F21" w:rsidP="00EF7B33">
          <w:pPr>
            <w:pStyle w:val="TOC3"/>
            <w:rPr>
              <w:rFonts w:asciiTheme="minorHAnsi" w:eastAsiaTheme="minorEastAsia" w:hAnsiTheme="minorHAnsi" w:cstheme="minorBidi"/>
              <w:sz w:val="22"/>
              <w:szCs w:val="22"/>
            </w:rPr>
          </w:pPr>
          <w:hyperlink w:anchor="_Toc283211190" w:history="1">
            <w:r w:rsidR="00EF7B33" w:rsidRPr="006C6AB7">
              <w:rPr>
                <w:rStyle w:val="Hyperlink"/>
              </w:rPr>
              <w:t>Editing or Deleting a Role</w:t>
            </w:r>
            <w:r w:rsidR="00EF7B33">
              <w:rPr>
                <w:webHidden/>
              </w:rPr>
              <w:tab/>
            </w:r>
            <w:r>
              <w:rPr>
                <w:webHidden/>
              </w:rPr>
              <w:fldChar w:fldCharType="begin"/>
            </w:r>
            <w:r w:rsidR="00EF7B33">
              <w:rPr>
                <w:webHidden/>
              </w:rPr>
              <w:instrText xml:space="preserve"> PAGEREF _Toc283211190 \h </w:instrText>
            </w:r>
            <w:r>
              <w:rPr>
                <w:webHidden/>
              </w:rPr>
            </w:r>
            <w:r>
              <w:rPr>
                <w:webHidden/>
              </w:rPr>
              <w:fldChar w:fldCharType="separate"/>
            </w:r>
            <w:r w:rsidR="00EF7B33">
              <w:rPr>
                <w:webHidden/>
              </w:rPr>
              <w:t>17</w:t>
            </w:r>
            <w:r>
              <w:rPr>
                <w:webHidden/>
              </w:rPr>
              <w:fldChar w:fldCharType="end"/>
            </w:r>
          </w:hyperlink>
        </w:p>
        <w:p w:rsidR="00EF7B33" w:rsidRDefault="00D26F21" w:rsidP="00EF7B33">
          <w:pPr>
            <w:pStyle w:val="TOC3"/>
            <w:rPr>
              <w:rFonts w:asciiTheme="minorHAnsi" w:eastAsiaTheme="minorEastAsia" w:hAnsiTheme="minorHAnsi" w:cstheme="minorBidi"/>
              <w:sz w:val="22"/>
              <w:szCs w:val="22"/>
            </w:rPr>
          </w:pPr>
          <w:hyperlink w:anchor="_Toc283211191" w:history="1">
            <w:r w:rsidR="00EF7B33" w:rsidRPr="006C6AB7">
              <w:rPr>
                <w:rStyle w:val="Hyperlink"/>
              </w:rPr>
              <w:t>Editing or Deleting a Request Map</w:t>
            </w:r>
            <w:r w:rsidR="00EF7B33">
              <w:rPr>
                <w:webHidden/>
              </w:rPr>
              <w:tab/>
            </w:r>
            <w:r>
              <w:rPr>
                <w:webHidden/>
              </w:rPr>
              <w:fldChar w:fldCharType="begin"/>
            </w:r>
            <w:r w:rsidR="00EF7B33">
              <w:rPr>
                <w:webHidden/>
              </w:rPr>
              <w:instrText xml:space="preserve"> PAGEREF _Toc283211191 \h </w:instrText>
            </w:r>
            <w:r>
              <w:rPr>
                <w:webHidden/>
              </w:rPr>
            </w:r>
            <w:r>
              <w:rPr>
                <w:webHidden/>
              </w:rPr>
              <w:fldChar w:fldCharType="separate"/>
            </w:r>
            <w:r w:rsidR="00EF7B33">
              <w:rPr>
                <w:webHidden/>
              </w:rPr>
              <w:t>18</w:t>
            </w:r>
            <w:r>
              <w:rPr>
                <w:webHidden/>
              </w:rPr>
              <w:fldChar w:fldCharType="end"/>
            </w:r>
          </w:hyperlink>
        </w:p>
        <w:p w:rsidR="00EF7B33" w:rsidRDefault="00D26F21" w:rsidP="00EF7B33">
          <w:pPr>
            <w:pStyle w:val="TOC2"/>
            <w:rPr>
              <w:rFonts w:asciiTheme="minorHAnsi" w:eastAsiaTheme="minorEastAsia" w:hAnsiTheme="minorHAnsi" w:cstheme="minorBidi"/>
              <w:noProof/>
              <w:sz w:val="22"/>
              <w:szCs w:val="22"/>
            </w:rPr>
          </w:pPr>
          <w:hyperlink w:anchor="_Toc283211192" w:history="1">
            <w:r w:rsidR="00EF7B33" w:rsidRPr="006C6AB7">
              <w:rPr>
                <w:rStyle w:val="Hyperlink"/>
                <w:noProof/>
              </w:rPr>
              <w:t>Accessing the Administrator’s Console</w:t>
            </w:r>
            <w:r w:rsidR="00EF7B33">
              <w:rPr>
                <w:noProof/>
                <w:webHidden/>
              </w:rPr>
              <w:tab/>
            </w:r>
            <w:r>
              <w:rPr>
                <w:noProof/>
                <w:webHidden/>
              </w:rPr>
              <w:fldChar w:fldCharType="begin"/>
            </w:r>
            <w:r w:rsidR="00EF7B33">
              <w:rPr>
                <w:noProof/>
                <w:webHidden/>
              </w:rPr>
              <w:instrText xml:space="preserve"> PAGEREF _Toc283211192 \h </w:instrText>
            </w:r>
            <w:r>
              <w:rPr>
                <w:noProof/>
                <w:webHidden/>
              </w:rPr>
            </w:r>
            <w:r>
              <w:rPr>
                <w:noProof/>
                <w:webHidden/>
              </w:rPr>
              <w:fldChar w:fldCharType="separate"/>
            </w:r>
            <w:r w:rsidR="00EF7B33">
              <w:rPr>
                <w:noProof/>
                <w:webHidden/>
              </w:rPr>
              <w:t>18</w:t>
            </w:r>
            <w:r>
              <w:rPr>
                <w:noProof/>
                <w:webHidden/>
              </w:rPr>
              <w:fldChar w:fldCharType="end"/>
            </w:r>
          </w:hyperlink>
        </w:p>
        <w:p w:rsidR="00EF7B33" w:rsidRDefault="00D26F21" w:rsidP="00EF7B33">
          <w:pPr>
            <w:pStyle w:val="TOC3"/>
            <w:rPr>
              <w:rFonts w:asciiTheme="minorHAnsi" w:eastAsiaTheme="minorEastAsia" w:hAnsiTheme="minorHAnsi" w:cstheme="minorBidi"/>
              <w:sz w:val="22"/>
              <w:szCs w:val="22"/>
            </w:rPr>
          </w:pPr>
          <w:hyperlink w:anchor="_Toc283211193" w:history="1">
            <w:r w:rsidR="00EF7B33" w:rsidRPr="006C6AB7">
              <w:rPr>
                <w:rStyle w:val="Hyperlink"/>
              </w:rPr>
              <w:t>Partial Administrator Rights</w:t>
            </w:r>
            <w:r w:rsidR="00EF7B33">
              <w:rPr>
                <w:webHidden/>
              </w:rPr>
              <w:tab/>
            </w:r>
            <w:r>
              <w:rPr>
                <w:webHidden/>
              </w:rPr>
              <w:fldChar w:fldCharType="begin"/>
            </w:r>
            <w:r w:rsidR="00EF7B33">
              <w:rPr>
                <w:webHidden/>
              </w:rPr>
              <w:instrText xml:space="preserve"> PAGEREF _Toc283211193 \h </w:instrText>
            </w:r>
            <w:r>
              <w:rPr>
                <w:webHidden/>
              </w:rPr>
            </w:r>
            <w:r>
              <w:rPr>
                <w:webHidden/>
              </w:rPr>
              <w:fldChar w:fldCharType="separate"/>
            </w:r>
            <w:r w:rsidR="00EF7B33">
              <w:rPr>
                <w:webHidden/>
              </w:rPr>
              <w:t>19</w:t>
            </w:r>
            <w:r>
              <w:rPr>
                <w:webHidden/>
              </w:rPr>
              <w:fldChar w:fldCharType="end"/>
            </w:r>
          </w:hyperlink>
        </w:p>
        <w:p w:rsidR="00EF7B33" w:rsidRDefault="00D26F21" w:rsidP="00EF7B33">
          <w:pPr>
            <w:pStyle w:val="TOC1"/>
            <w:rPr>
              <w:rFonts w:asciiTheme="minorHAnsi" w:eastAsiaTheme="minorEastAsia" w:hAnsiTheme="minorHAnsi" w:cstheme="minorBidi"/>
              <w:b w:val="0"/>
              <w:color w:val="auto"/>
              <w:sz w:val="22"/>
              <w:szCs w:val="22"/>
            </w:rPr>
          </w:pPr>
          <w:hyperlink w:anchor="_Toc283211194" w:history="1">
            <w:r w:rsidR="00EF7B33" w:rsidRPr="006C6AB7">
              <w:rPr>
                <w:rStyle w:val="Hyperlink"/>
              </w:rPr>
              <w:t>Chapter 4:  Managing Security for Dataset Explorer Studies</w:t>
            </w:r>
            <w:r w:rsidR="00EF7B33">
              <w:rPr>
                <w:webHidden/>
              </w:rPr>
              <w:tab/>
            </w:r>
            <w:r>
              <w:rPr>
                <w:webHidden/>
              </w:rPr>
              <w:fldChar w:fldCharType="begin"/>
            </w:r>
            <w:r w:rsidR="00EF7B33">
              <w:rPr>
                <w:webHidden/>
              </w:rPr>
              <w:instrText xml:space="preserve"> PAGEREF _Toc283211194 \h </w:instrText>
            </w:r>
            <w:r>
              <w:rPr>
                <w:webHidden/>
              </w:rPr>
            </w:r>
            <w:r>
              <w:rPr>
                <w:webHidden/>
              </w:rPr>
              <w:fldChar w:fldCharType="separate"/>
            </w:r>
            <w:r w:rsidR="00EF7B33">
              <w:rPr>
                <w:webHidden/>
              </w:rPr>
              <w:t>21</w:t>
            </w:r>
            <w:r>
              <w:rPr>
                <w:webHidden/>
              </w:rPr>
              <w:fldChar w:fldCharType="end"/>
            </w:r>
          </w:hyperlink>
        </w:p>
        <w:p w:rsidR="00EF7B33" w:rsidRDefault="00D26F21" w:rsidP="00EF7B33">
          <w:pPr>
            <w:pStyle w:val="TOC2"/>
            <w:rPr>
              <w:rFonts w:asciiTheme="minorHAnsi" w:eastAsiaTheme="minorEastAsia" w:hAnsiTheme="minorHAnsi" w:cstheme="minorBidi"/>
              <w:noProof/>
              <w:sz w:val="22"/>
              <w:szCs w:val="22"/>
            </w:rPr>
          </w:pPr>
          <w:hyperlink w:anchor="_Toc283211195" w:history="1">
            <w:r w:rsidR="00EF7B33" w:rsidRPr="006C6AB7">
              <w:rPr>
                <w:rStyle w:val="Hyperlink"/>
                <w:noProof/>
              </w:rPr>
              <w:t>Managing Secure Objects</w:t>
            </w:r>
            <w:r w:rsidR="00EF7B33">
              <w:rPr>
                <w:noProof/>
                <w:webHidden/>
              </w:rPr>
              <w:tab/>
            </w:r>
            <w:r>
              <w:rPr>
                <w:noProof/>
                <w:webHidden/>
              </w:rPr>
              <w:fldChar w:fldCharType="begin"/>
            </w:r>
            <w:r w:rsidR="00EF7B33">
              <w:rPr>
                <w:noProof/>
                <w:webHidden/>
              </w:rPr>
              <w:instrText xml:space="preserve"> PAGEREF _Toc283211195 \h </w:instrText>
            </w:r>
            <w:r>
              <w:rPr>
                <w:noProof/>
                <w:webHidden/>
              </w:rPr>
            </w:r>
            <w:r>
              <w:rPr>
                <w:noProof/>
                <w:webHidden/>
              </w:rPr>
              <w:fldChar w:fldCharType="separate"/>
            </w:r>
            <w:r w:rsidR="00EF7B33">
              <w:rPr>
                <w:noProof/>
                <w:webHidden/>
              </w:rPr>
              <w:t>21</w:t>
            </w:r>
            <w:r>
              <w:rPr>
                <w:noProof/>
                <w:webHidden/>
              </w:rPr>
              <w:fldChar w:fldCharType="end"/>
            </w:r>
          </w:hyperlink>
        </w:p>
        <w:p w:rsidR="00EF7B33" w:rsidRDefault="00D26F21" w:rsidP="00EF7B33">
          <w:pPr>
            <w:pStyle w:val="TOC3"/>
            <w:rPr>
              <w:rFonts w:asciiTheme="minorHAnsi" w:eastAsiaTheme="minorEastAsia" w:hAnsiTheme="minorHAnsi" w:cstheme="minorBidi"/>
              <w:sz w:val="22"/>
              <w:szCs w:val="22"/>
            </w:rPr>
          </w:pPr>
          <w:hyperlink w:anchor="_Toc283211196" w:history="1">
            <w:r w:rsidR="00EF7B33" w:rsidRPr="006C6AB7">
              <w:rPr>
                <w:rStyle w:val="Hyperlink"/>
              </w:rPr>
              <w:t>Defining a Secure Object</w:t>
            </w:r>
            <w:r w:rsidR="00EF7B33">
              <w:rPr>
                <w:webHidden/>
              </w:rPr>
              <w:tab/>
            </w:r>
            <w:r>
              <w:rPr>
                <w:webHidden/>
              </w:rPr>
              <w:fldChar w:fldCharType="begin"/>
            </w:r>
            <w:r w:rsidR="00EF7B33">
              <w:rPr>
                <w:webHidden/>
              </w:rPr>
              <w:instrText xml:space="preserve"> PAGEREF _Toc283211196 \h </w:instrText>
            </w:r>
            <w:r>
              <w:rPr>
                <w:webHidden/>
              </w:rPr>
            </w:r>
            <w:r>
              <w:rPr>
                <w:webHidden/>
              </w:rPr>
              <w:fldChar w:fldCharType="separate"/>
            </w:r>
            <w:r w:rsidR="00EF7B33">
              <w:rPr>
                <w:webHidden/>
              </w:rPr>
              <w:t>21</w:t>
            </w:r>
            <w:r>
              <w:rPr>
                <w:webHidden/>
              </w:rPr>
              <w:fldChar w:fldCharType="end"/>
            </w:r>
          </w:hyperlink>
        </w:p>
        <w:p w:rsidR="00EF7B33" w:rsidRDefault="00D26F21" w:rsidP="00EF7B33">
          <w:pPr>
            <w:pStyle w:val="TOC3"/>
            <w:rPr>
              <w:rFonts w:asciiTheme="minorHAnsi" w:eastAsiaTheme="minorEastAsia" w:hAnsiTheme="minorHAnsi" w:cstheme="minorBidi"/>
              <w:sz w:val="22"/>
              <w:szCs w:val="22"/>
            </w:rPr>
          </w:pPr>
          <w:hyperlink w:anchor="_Toc283211197" w:history="1">
            <w:r w:rsidR="00EF7B33" w:rsidRPr="006C6AB7">
              <w:rPr>
                <w:rStyle w:val="Hyperlink"/>
              </w:rPr>
              <w:t>Editing or Deleting a Secure Object</w:t>
            </w:r>
            <w:r w:rsidR="00EF7B33">
              <w:rPr>
                <w:webHidden/>
              </w:rPr>
              <w:tab/>
            </w:r>
            <w:r>
              <w:rPr>
                <w:webHidden/>
              </w:rPr>
              <w:fldChar w:fldCharType="begin"/>
            </w:r>
            <w:r w:rsidR="00EF7B33">
              <w:rPr>
                <w:webHidden/>
              </w:rPr>
              <w:instrText xml:space="preserve"> PAGEREF _Toc283211197 \h </w:instrText>
            </w:r>
            <w:r>
              <w:rPr>
                <w:webHidden/>
              </w:rPr>
            </w:r>
            <w:r>
              <w:rPr>
                <w:webHidden/>
              </w:rPr>
              <w:fldChar w:fldCharType="separate"/>
            </w:r>
            <w:r w:rsidR="00EF7B33">
              <w:rPr>
                <w:webHidden/>
              </w:rPr>
              <w:t>22</w:t>
            </w:r>
            <w:r>
              <w:rPr>
                <w:webHidden/>
              </w:rPr>
              <w:fldChar w:fldCharType="end"/>
            </w:r>
          </w:hyperlink>
        </w:p>
        <w:p w:rsidR="00EF7B33" w:rsidRDefault="00D26F21" w:rsidP="00EF7B33">
          <w:pPr>
            <w:pStyle w:val="TOC2"/>
            <w:rPr>
              <w:rFonts w:asciiTheme="minorHAnsi" w:eastAsiaTheme="minorEastAsia" w:hAnsiTheme="minorHAnsi" w:cstheme="minorBidi"/>
              <w:noProof/>
              <w:sz w:val="22"/>
              <w:szCs w:val="22"/>
            </w:rPr>
          </w:pPr>
          <w:hyperlink w:anchor="_Toc283211198" w:history="1">
            <w:r w:rsidR="00EF7B33" w:rsidRPr="006C6AB7">
              <w:rPr>
                <w:rStyle w:val="Hyperlink"/>
                <w:noProof/>
              </w:rPr>
              <w:t>Managing Groups</w:t>
            </w:r>
            <w:r w:rsidR="00EF7B33">
              <w:rPr>
                <w:noProof/>
                <w:webHidden/>
              </w:rPr>
              <w:tab/>
            </w:r>
            <w:r>
              <w:rPr>
                <w:noProof/>
                <w:webHidden/>
              </w:rPr>
              <w:fldChar w:fldCharType="begin"/>
            </w:r>
            <w:r w:rsidR="00EF7B33">
              <w:rPr>
                <w:noProof/>
                <w:webHidden/>
              </w:rPr>
              <w:instrText xml:space="preserve"> PAGEREF _Toc283211198 \h </w:instrText>
            </w:r>
            <w:r>
              <w:rPr>
                <w:noProof/>
                <w:webHidden/>
              </w:rPr>
            </w:r>
            <w:r>
              <w:rPr>
                <w:noProof/>
                <w:webHidden/>
              </w:rPr>
              <w:fldChar w:fldCharType="separate"/>
            </w:r>
            <w:r w:rsidR="00EF7B33">
              <w:rPr>
                <w:noProof/>
                <w:webHidden/>
              </w:rPr>
              <w:t>23</w:t>
            </w:r>
            <w:r>
              <w:rPr>
                <w:noProof/>
                <w:webHidden/>
              </w:rPr>
              <w:fldChar w:fldCharType="end"/>
            </w:r>
          </w:hyperlink>
        </w:p>
        <w:p w:rsidR="00EF7B33" w:rsidRDefault="00D26F21" w:rsidP="00EF7B33">
          <w:pPr>
            <w:pStyle w:val="TOC3"/>
            <w:rPr>
              <w:rFonts w:asciiTheme="minorHAnsi" w:eastAsiaTheme="minorEastAsia" w:hAnsiTheme="minorHAnsi" w:cstheme="minorBidi"/>
              <w:sz w:val="22"/>
              <w:szCs w:val="22"/>
            </w:rPr>
          </w:pPr>
          <w:hyperlink w:anchor="_Toc283211199" w:history="1">
            <w:r w:rsidR="00EF7B33" w:rsidRPr="006C6AB7">
              <w:rPr>
                <w:rStyle w:val="Hyperlink"/>
              </w:rPr>
              <w:t>Creating a Group</w:t>
            </w:r>
            <w:r w:rsidR="00EF7B33">
              <w:rPr>
                <w:webHidden/>
              </w:rPr>
              <w:tab/>
            </w:r>
            <w:r>
              <w:rPr>
                <w:webHidden/>
              </w:rPr>
              <w:fldChar w:fldCharType="begin"/>
            </w:r>
            <w:r w:rsidR="00EF7B33">
              <w:rPr>
                <w:webHidden/>
              </w:rPr>
              <w:instrText xml:space="preserve"> PAGEREF _Toc283211199 \h </w:instrText>
            </w:r>
            <w:r>
              <w:rPr>
                <w:webHidden/>
              </w:rPr>
            </w:r>
            <w:r>
              <w:rPr>
                <w:webHidden/>
              </w:rPr>
              <w:fldChar w:fldCharType="separate"/>
            </w:r>
            <w:r w:rsidR="00EF7B33">
              <w:rPr>
                <w:webHidden/>
              </w:rPr>
              <w:t>23</w:t>
            </w:r>
            <w:r>
              <w:rPr>
                <w:webHidden/>
              </w:rPr>
              <w:fldChar w:fldCharType="end"/>
            </w:r>
          </w:hyperlink>
        </w:p>
        <w:p w:rsidR="00EF7B33" w:rsidRDefault="00D26F21" w:rsidP="00EF7B33">
          <w:pPr>
            <w:pStyle w:val="TOC3"/>
            <w:rPr>
              <w:rFonts w:asciiTheme="minorHAnsi" w:eastAsiaTheme="minorEastAsia" w:hAnsiTheme="minorHAnsi" w:cstheme="minorBidi"/>
              <w:sz w:val="22"/>
              <w:szCs w:val="22"/>
            </w:rPr>
          </w:pPr>
          <w:hyperlink w:anchor="_Toc283211200" w:history="1">
            <w:r w:rsidR="00EF7B33" w:rsidRPr="006C6AB7">
              <w:rPr>
                <w:rStyle w:val="Hyperlink"/>
              </w:rPr>
              <w:t>Managing a Group’s Users</w:t>
            </w:r>
            <w:r w:rsidR="00EF7B33">
              <w:rPr>
                <w:webHidden/>
              </w:rPr>
              <w:tab/>
            </w:r>
            <w:r>
              <w:rPr>
                <w:webHidden/>
              </w:rPr>
              <w:fldChar w:fldCharType="begin"/>
            </w:r>
            <w:r w:rsidR="00EF7B33">
              <w:rPr>
                <w:webHidden/>
              </w:rPr>
              <w:instrText xml:space="preserve"> PAGEREF _Toc283211200 \h </w:instrText>
            </w:r>
            <w:r>
              <w:rPr>
                <w:webHidden/>
              </w:rPr>
            </w:r>
            <w:r>
              <w:rPr>
                <w:webHidden/>
              </w:rPr>
              <w:fldChar w:fldCharType="separate"/>
            </w:r>
            <w:r w:rsidR="00EF7B33">
              <w:rPr>
                <w:webHidden/>
              </w:rPr>
              <w:t>24</w:t>
            </w:r>
            <w:r>
              <w:rPr>
                <w:webHidden/>
              </w:rPr>
              <w:fldChar w:fldCharType="end"/>
            </w:r>
          </w:hyperlink>
        </w:p>
        <w:p w:rsidR="00EF7B33" w:rsidRDefault="00D26F21" w:rsidP="00EF7B33">
          <w:pPr>
            <w:pStyle w:val="TOC3"/>
            <w:rPr>
              <w:rFonts w:asciiTheme="minorHAnsi" w:eastAsiaTheme="minorEastAsia" w:hAnsiTheme="minorHAnsi" w:cstheme="minorBidi"/>
              <w:sz w:val="22"/>
              <w:szCs w:val="22"/>
            </w:rPr>
          </w:pPr>
          <w:hyperlink w:anchor="_Toc283211201" w:history="1">
            <w:r w:rsidR="00EF7B33" w:rsidRPr="006C6AB7">
              <w:rPr>
                <w:rStyle w:val="Hyperlink"/>
              </w:rPr>
              <w:t>Editing or Deleting a Group</w:t>
            </w:r>
            <w:r w:rsidR="00EF7B33">
              <w:rPr>
                <w:webHidden/>
              </w:rPr>
              <w:tab/>
            </w:r>
            <w:r>
              <w:rPr>
                <w:webHidden/>
              </w:rPr>
              <w:fldChar w:fldCharType="begin"/>
            </w:r>
            <w:r w:rsidR="00EF7B33">
              <w:rPr>
                <w:webHidden/>
              </w:rPr>
              <w:instrText xml:space="preserve"> PAGEREF _Toc283211201 \h </w:instrText>
            </w:r>
            <w:r>
              <w:rPr>
                <w:webHidden/>
              </w:rPr>
            </w:r>
            <w:r>
              <w:rPr>
                <w:webHidden/>
              </w:rPr>
              <w:fldChar w:fldCharType="separate"/>
            </w:r>
            <w:r w:rsidR="00EF7B33">
              <w:rPr>
                <w:webHidden/>
              </w:rPr>
              <w:t>26</w:t>
            </w:r>
            <w:r>
              <w:rPr>
                <w:webHidden/>
              </w:rPr>
              <w:fldChar w:fldCharType="end"/>
            </w:r>
          </w:hyperlink>
        </w:p>
        <w:p w:rsidR="00EF7B33" w:rsidRDefault="00D26F21" w:rsidP="00EF7B33">
          <w:pPr>
            <w:pStyle w:val="TOC2"/>
            <w:pageBreakBefore/>
            <w:rPr>
              <w:rFonts w:asciiTheme="minorHAnsi" w:eastAsiaTheme="minorEastAsia" w:hAnsiTheme="minorHAnsi" w:cstheme="minorBidi"/>
              <w:noProof/>
              <w:sz w:val="22"/>
              <w:szCs w:val="22"/>
            </w:rPr>
          </w:pPr>
          <w:hyperlink w:anchor="_Toc283211202" w:history="1">
            <w:r w:rsidR="00EF7B33" w:rsidRPr="006C6AB7">
              <w:rPr>
                <w:rStyle w:val="Hyperlink"/>
                <w:noProof/>
              </w:rPr>
              <w:t>Managing Access Privileges</w:t>
            </w:r>
            <w:r w:rsidR="00EF7B33">
              <w:rPr>
                <w:noProof/>
                <w:webHidden/>
              </w:rPr>
              <w:tab/>
            </w:r>
            <w:r>
              <w:rPr>
                <w:noProof/>
                <w:webHidden/>
              </w:rPr>
              <w:fldChar w:fldCharType="begin"/>
            </w:r>
            <w:r w:rsidR="00EF7B33">
              <w:rPr>
                <w:noProof/>
                <w:webHidden/>
              </w:rPr>
              <w:instrText xml:space="preserve"> PAGEREF _Toc283211202 \h </w:instrText>
            </w:r>
            <w:r>
              <w:rPr>
                <w:noProof/>
                <w:webHidden/>
              </w:rPr>
            </w:r>
            <w:r>
              <w:rPr>
                <w:noProof/>
                <w:webHidden/>
              </w:rPr>
              <w:fldChar w:fldCharType="separate"/>
            </w:r>
            <w:r w:rsidR="00EF7B33">
              <w:rPr>
                <w:noProof/>
                <w:webHidden/>
              </w:rPr>
              <w:t>27</w:t>
            </w:r>
            <w:r>
              <w:rPr>
                <w:noProof/>
                <w:webHidden/>
              </w:rPr>
              <w:fldChar w:fldCharType="end"/>
            </w:r>
          </w:hyperlink>
        </w:p>
        <w:p w:rsidR="00EF7B33" w:rsidRDefault="00D26F21" w:rsidP="00EF7B33">
          <w:pPr>
            <w:pStyle w:val="TOC3"/>
            <w:rPr>
              <w:rFonts w:asciiTheme="minorHAnsi" w:eastAsiaTheme="minorEastAsia" w:hAnsiTheme="minorHAnsi" w:cstheme="minorBidi"/>
              <w:sz w:val="22"/>
              <w:szCs w:val="22"/>
            </w:rPr>
          </w:pPr>
          <w:hyperlink w:anchor="_Toc283211203" w:history="1">
            <w:r w:rsidR="00EF7B33" w:rsidRPr="006C6AB7">
              <w:rPr>
                <w:rStyle w:val="Hyperlink"/>
              </w:rPr>
              <w:t>Access Levels</w:t>
            </w:r>
            <w:r w:rsidR="00EF7B33">
              <w:rPr>
                <w:webHidden/>
              </w:rPr>
              <w:tab/>
            </w:r>
            <w:r>
              <w:rPr>
                <w:webHidden/>
              </w:rPr>
              <w:fldChar w:fldCharType="begin"/>
            </w:r>
            <w:r w:rsidR="00EF7B33">
              <w:rPr>
                <w:webHidden/>
              </w:rPr>
              <w:instrText xml:space="preserve"> PAGEREF _Toc283211203 \h </w:instrText>
            </w:r>
            <w:r>
              <w:rPr>
                <w:webHidden/>
              </w:rPr>
            </w:r>
            <w:r>
              <w:rPr>
                <w:webHidden/>
              </w:rPr>
              <w:fldChar w:fldCharType="separate"/>
            </w:r>
            <w:r w:rsidR="00EF7B33">
              <w:rPr>
                <w:webHidden/>
              </w:rPr>
              <w:t>27</w:t>
            </w:r>
            <w:r>
              <w:rPr>
                <w:webHidden/>
              </w:rPr>
              <w:fldChar w:fldCharType="end"/>
            </w:r>
          </w:hyperlink>
        </w:p>
        <w:p w:rsidR="00EF7B33" w:rsidRDefault="00D26F21" w:rsidP="00EF7B33">
          <w:pPr>
            <w:pStyle w:val="TOC3"/>
            <w:rPr>
              <w:rFonts w:asciiTheme="minorHAnsi" w:eastAsiaTheme="minorEastAsia" w:hAnsiTheme="minorHAnsi" w:cstheme="minorBidi"/>
              <w:sz w:val="22"/>
              <w:szCs w:val="22"/>
            </w:rPr>
          </w:pPr>
          <w:hyperlink w:anchor="_Toc283211204" w:history="1">
            <w:r w:rsidR="00EF7B33" w:rsidRPr="006C6AB7">
              <w:rPr>
                <w:rStyle w:val="Hyperlink"/>
              </w:rPr>
              <w:t>Managing Access Privileges for a User or Group</w:t>
            </w:r>
            <w:r w:rsidR="00EF7B33">
              <w:rPr>
                <w:webHidden/>
              </w:rPr>
              <w:tab/>
            </w:r>
            <w:r>
              <w:rPr>
                <w:webHidden/>
              </w:rPr>
              <w:fldChar w:fldCharType="begin"/>
            </w:r>
            <w:r w:rsidR="00EF7B33">
              <w:rPr>
                <w:webHidden/>
              </w:rPr>
              <w:instrText xml:space="preserve"> PAGEREF _Toc283211204 \h </w:instrText>
            </w:r>
            <w:r>
              <w:rPr>
                <w:webHidden/>
              </w:rPr>
            </w:r>
            <w:r>
              <w:rPr>
                <w:webHidden/>
              </w:rPr>
              <w:fldChar w:fldCharType="separate"/>
            </w:r>
            <w:r w:rsidR="00EF7B33">
              <w:rPr>
                <w:webHidden/>
              </w:rPr>
              <w:t>27</w:t>
            </w:r>
            <w:r>
              <w:rPr>
                <w:webHidden/>
              </w:rPr>
              <w:fldChar w:fldCharType="end"/>
            </w:r>
          </w:hyperlink>
        </w:p>
        <w:p w:rsidR="00EF7B33" w:rsidRDefault="00D26F21" w:rsidP="00EF7B33">
          <w:pPr>
            <w:pStyle w:val="TOC3"/>
            <w:rPr>
              <w:rFonts w:asciiTheme="minorHAnsi" w:eastAsiaTheme="minorEastAsia" w:hAnsiTheme="minorHAnsi" w:cstheme="minorBidi"/>
              <w:sz w:val="22"/>
              <w:szCs w:val="22"/>
            </w:rPr>
          </w:pPr>
          <w:hyperlink w:anchor="_Toc283211205" w:history="1">
            <w:r w:rsidR="00EF7B33" w:rsidRPr="006C6AB7">
              <w:rPr>
                <w:rStyle w:val="Hyperlink"/>
              </w:rPr>
              <w:t>Managing Access Privileges for a Study</w:t>
            </w:r>
            <w:r w:rsidR="00EF7B33">
              <w:rPr>
                <w:webHidden/>
              </w:rPr>
              <w:tab/>
            </w:r>
            <w:r>
              <w:rPr>
                <w:webHidden/>
              </w:rPr>
              <w:fldChar w:fldCharType="begin"/>
            </w:r>
            <w:r w:rsidR="00EF7B33">
              <w:rPr>
                <w:webHidden/>
              </w:rPr>
              <w:instrText xml:space="preserve"> PAGEREF _Toc283211205 \h </w:instrText>
            </w:r>
            <w:r>
              <w:rPr>
                <w:webHidden/>
              </w:rPr>
            </w:r>
            <w:r>
              <w:rPr>
                <w:webHidden/>
              </w:rPr>
              <w:fldChar w:fldCharType="separate"/>
            </w:r>
            <w:r w:rsidR="00EF7B33">
              <w:rPr>
                <w:webHidden/>
              </w:rPr>
              <w:t>29</w:t>
            </w:r>
            <w:r>
              <w:rPr>
                <w:webHidden/>
              </w:rPr>
              <w:fldChar w:fldCharType="end"/>
            </w:r>
          </w:hyperlink>
        </w:p>
        <w:p w:rsidR="00EF7B33" w:rsidRDefault="00D26F21" w:rsidP="00EF7B33">
          <w:pPr>
            <w:pStyle w:val="TOC1"/>
            <w:rPr>
              <w:rFonts w:asciiTheme="minorHAnsi" w:eastAsiaTheme="minorEastAsia" w:hAnsiTheme="minorHAnsi" w:cstheme="minorBidi"/>
              <w:b w:val="0"/>
              <w:color w:val="auto"/>
              <w:sz w:val="22"/>
              <w:szCs w:val="22"/>
            </w:rPr>
          </w:pPr>
          <w:hyperlink w:anchor="_Toc283211206" w:history="1">
            <w:r w:rsidR="00EF7B33" w:rsidRPr="006C6AB7">
              <w:rPr>
                <w:rStyle w:val="Hyperlink"/>
              </w:rPr>
              <w:t>Chapter 5:  Viewing the tranSMART Access Log</w:t>
            </w:r>
            <w:r w:rsidR="00EF7B33">
              <w:rPr>
                <w:webHidden/>
              </w:rPr>
              <w:tab/>
            </w:r>
            <w:r>
              <w:rPr>
                <w:webHidden/>
              </w:rPr>
              <w:fldChar w:fldCharType="begin"/>
            </w:r>
            <w:r w:rsidR="00EF7B33">
              <w:rPr>
                <w:webHidden/>
              </w:rPr>
              <w:instrText xml:space="preserve"> PAGEREF _Toc283211206 \h </w:instrText>
            </w:r>
            <w:r>
              <w:rPr>
                <w:webHidden/>
              </w:rPr>
            </w:r>
            <w:r>
              <w:rPr>
                <w:webHidden/>
              </w:rPr>
              <w:fldChar w:fldCharType="separate"/>
            </w:r>
            <w:r w:rsidR="00EF7B33">
              <w:rPr>
                <w:webHidden/>
              </w:rPr>
              <w:t>31</w:t>
            </w:r>
            <w:r>
              <w:rPr>
                <w:webHidden/>
              </w:rPr>
              <w:fldChar w:fldCharType="end"/>
            </w:r>
          </w:hyperlink>
        </w:p>
        <w:p w:rsidR="00EF7B33" w:rsidRDefault="00D26F21" w:rsidP="00EF7B33">
          <w:pPr>
            <w:pStyle w:val="TOC2"/>
            <w:rPr>
              <w:rFonts w:asciiTheme="minorHAnsi" w:eastAsiaTheme="minorEastAsia" w:hAnsiTheme="minorHAnsi" w:cstheme="minorBidi"/>
              <w:noProof/>
              <w:sz w:val="22"/>
              <w:szCs w:val="22"/>
            </w:rPr>
          </w:pPr>
          <w:hyperlink w:anchor="_Toc283211207" w:history="1">
            <w:r w:rsidR="00EF7B33" w:rsidRPr="006C6AB7">
              <w:rPr>
                <w:rStyle w:val="Hyperlink"/>
                <w:noProof/>
              </w:rPr>
              <w:t>Displaying the Access Log</w:t>
            </w:r>
            <w:r w:rsidR="00EF7B33">
              <w:rPr>
                <w:noProof/>
                <w:webHidden/>
              </w:rPr>
              <w:tab/>
            </w:r>
            <w:r>
              <w:rPr>
                <w:noProof/>
                <w:webHidden/>
              </w:rPr>
              <w:fldChar w:fldCharType="begin"/>
            </w:r>
            <w:r w:rsidR="00EF7B33">
              <w:rPr>
                <w:noProof/>
                <w:webHidden/>
              </w:rPr>
              <w:instrText xml:space="preserve"> PAGEREF _Toc283211207 \h </w:instrText>
            </w:r>
            <w:r>
              <w:rPr>
                <w:noProof/>
                <w:webHidden/>
              </w:rPr>
            </w:r>
            <w:r>
              <w:rPr>
                <w:noProof/>
                <w:webHidden/>
              </w:rPr>
              <w:fldChar w:fldCharType="separate"/>
            </w:r>
            <w:r w:rsidR="00EF7B33">
              <w:rPr>
                <w:noProof/>
                <w:webHidden/>
              </w:rPr>
              <w:t>32</w:t>
            </w:r>
            <w:r>
              <w:rPr>
                <w:noProof/>
                <w:webHidden/>
              </w:rPr>
              <w:fldChar w:fldCharType="end"/>
            </w:r>
          </w:hyperlink>
        </w:p>
        <w:p w:rsidR="00EF7B33" w:rsidRDefault="00D26F21" w:rsidP="00EF7B33">
          <w:pPr>
            <w:pStyle w:val="TOC2"/>
            <w:rPr>
              <w:rFonts w:asciiTheme="minorHAnsi" w:eastAsiaTheme="minorEastAsia" w:hAnsiTheme="minorHAnsi" w:cstheme="minorBidi"/>
              <w:noProof/>
              <w:sz w:val="22"/>
              <w:szCs w:val="22"/>
            </w:rPr>
          </w:pPr>
          <w:hyperlink w:anchor="_Toc283211208" w:history="1">
            <w:r w:rsidR="00EF7B33" w:rsidRPr="006C6AB7">
              <w:rPr>
                <w:rStyle w:val="Hyperlink"/>
                <w:noProof/>
              </w:rPr>
              <w:t>Exporting the Access Log to a Spreadsheet</w:t>
            </w:r>
            <w:r w:rsidR="00EF7B33">
              <w:rPr>
                <w:noProof/>
                <w:webHidden/>
              </w:rPr>
              <w:tab/>
            </w:r>
            <w:r>
              <w:rPr>
                <w:noProof/>
                <w:webHidden/>
              </w:rPr>
              <w:fldChar w:fldCharType="begin"/>
            </w:r>
            <w:r w:rsidR="00EF7B33">
              <w:rPr>
                <w:noProof/>
                <w:webHidden/>
              </w:rPr>
              <w:instrText xml:space="preserve"> PAGEREF _Toc283211208 \h </w:instrText>
            </w:r>
            <w:r>
              <w:rPr>
                <w:noProof/>
                <w:webHidden/>
              </w:rPr>
            </w:r>
            <w:r>
              <w:rPr>
                <w:noProof/>
                <w:webHidden/>
              </w:rPr>
              <w:fldChar w:fldCharType="separate"/>
            </w:r>
            <w:r w:rsidR="00EF7B33">
              <w:rPr>
                <w:noProof/>
                <w:webHidden/>
              </w:rPr>
              <w:t>32</w:t>
            </w:r>
            <w:r>
              <w:rPr>
                <w:noProof/>
                <w:webHidden/>
              </w:rPr>
              <w:fldChar w:fldCharType="end"/>
            </w:r>
          </w:hyperlink>
        </w:p>
        <w:p w:rsidR="00EF7B33" w:rsidRDefault="00D26F21" w:rsidP="00EF7B33">
          <w:pPr>
            <w:pStyle w:val="TOC2"/>
            <w:rPr>
              <w:rFonts w:asciiTheme="minorHAnsi" w:eastAsiaTheme="minorEastAsia" w:hAnsiTheme="minorHAnsi" w:cstheme="minorBidi"/>
              <w:noProof/>
              <w:sz w:val="22"/>
              <w:szCs w:val="22"/>
            </w:rPr>
          </w:pPr>
          <w:hyperlink w:anchor="_Toc283211209" w:history="1">
            <w:r w:rsidR="00EF7B33" w:rsidRPr="006C6AB7">
              <w:rPr>
                <w:rStyle w:val="Hyperlink"/>
                <w:noProof/>
              </w:rPr>
              <w:t>Specifying the Timeframe for the Access Log</w:t>
            </w:r>
            <w:r w:rsidR="00EF7B33">
              <w:rPr>
                <w:noProof/>
                <w:webHidden/>
              </w:rPr>
              <w:tab/>
            </w:r>
            <w:r>
              <w:rPr>
                <w:noProof/>
                <w:webHidden/>
              </w:rPr>
              <w:fldChar w:fldCharType="begin"/>
            </w:r>
            <w:r w:rsidR="00EF7B33">
              <w:rPr>
                <w:noProof/>
                <w:webHidden/>
              </w:rPr>
              <w:instrText xml:space="preserve"> PAGEREF _Toc283211209 \h </w:instrText>
            </w:r>
            <w:r>
              <w:rPr>
                <w:noProof/>
                <w:webHidden/>
              </w:rPr>
            </w:r>
            <w:r>
              <w:rPr>
                <w:noProof/>
                <w:webHidden/>
              </w:rPr>
              <w:fldChar w:fldCharType="separate"/>
            </w:r>
            <w:r w:rsidR="00EF7B33">
              <w:rPr>
                <w:noProof/>
                <w:webHidden/>
              </w:rPr>
              <w:t>32</w:t>
            </w:r>
            <w:r>
              <w:rPr>
                <w:noProof/>
                <w:webHidden/>
              </w:rPr>
              <w:fldChar w:fldCharType="end"/>
            </w:r>
          </w:hyperlink>
        </w:p>
        <w:p w:rsidR="00EF7B33" w:rsidRDefault="00D26F21" w:rsidP="00EF7B33">
          <w:r>
            <w:rPr>
              <w:b/>
              <w:noProof/>
              <w:color w:val="1F497D" w:themeColor="text2"/>
            </w:rPr>
            <w:fldChar w:fldCharType="end"/>
          </w:r>
        </w:p>
      </w:sdtContent>
    </w:sdt>
    <w:p w:rsidR="00EF7B33" w:rsidRDefault="00EF7B33" w:rsidP="00EF7B33"/>
    <w:p w:rsidR="00EF7B33" w:rsidRDefault="00EF7B33" w:rsidP="00EF7B33"/>
    <w:p w:rsidR="00EF7B33" w:rsidRDefault="00EF7B33" w:rsidP="00EF7B33"/>
    <w:p w:rsidR="00EF7B33" w:rsidRDefault="00EF7B33" w:rsidP="00EF7B33"/>
    <w:p w:rsidR="00EF7B33" w:rsidRDefault="00EF7B33" w:rsidP="00EF7B33">
      <w:pPr>
        <w:sectPr w:rsidR="00EF7B33" w:rsidSect="00EF7B33">
          <w:headerReference w:type="default" r:id="rId10"/>
          <w:footerReference w:type="even" r:id="rId11"/>
          <w:footerReference w:type="default" r:id="rId12"/>
          <w:footerReference w:type="first" r:id="rId13"/>
          <w:type w:val="oddPage"/>
          <w:pgSz w:w="12240" w:h="15840"/>
          <w:pgMar w:top="1440" w:right="1800" w:bottom="1440" w:left="1800" w:header="708" w:footer="708" w:gutter="0"/>
          <w:cols w:space="708"/>
          <w:titlePg/>
          <w:docGrid w:linePitch="360"/>
        </w:sectPr>
      </w:pPr>
    </w:p>
    <w:p w:rsidR="00EF7B33" w:rsidRPr="00391C3B" w:rsidRDefault="00EF7B33" w:rsidP="00EF7B33">
      <w:pPr>
        <w:pStyle w:val="ChapterNumber"/>
      </w:pPr>
      <w:bookmarkStart w:id="1" w:name="_Ref271277046"/>
      <w:r w:rsidRPr="00391C3B">
        <w:lastRenderedPageBreak/>
        <w:t xml:space="preserve">Chapter </w:t>
      </w:r>
      <w:fldSimple w:instr=" SEQ  &quot;Chapter Number&quot; \* MERGEFORMAT">
        <w:r>
          <w:rPr>
            <w:noProof/>
          </w:rPr>
          <w:t>1</w:t>
        </w:r>
      </w:fldSimple>
    </w:p>
    <w:p w:rsidR="00EF7B33" w:rsidRDefault="00EF7B33" w:rsidP="00EF7B33">
      <w:pPr>
        <w:pStyle w:val="Heading1"/>
      </w:pPr>
      <w:bookmarkStart w:id="2" w:name="_Toc283211170"/>
      <w:r w:rsidRPr="00391C3B">
        <w:rPr>
          <w:rStyle w:val="InvisibleChap-Appx"/>
        </w:rPr>
        <w:t xml:space="preserve">Chapter </w:t>
      </w:r>
      <w:r w:rsidR="00D26F21" w:rsidRPr="00391C3B">
        <w:rPr>
          <w:rStyle w:val="InvisibleChap-Appx"/>
        </w:rPr>
        <w:fldChar w:fldCharType="begin"/>
      </w:r>
      <w:r w:rsidRPr="00391C3B">
        <w:rPr>
          <w:rStyle w:val="InvisibleChap-Appx"/>
        </w:rPr>
        <w:instrText xml:space="preserve"> SEQ  "Hidden Chapter Number" \* CHARFORMAT</w:instrText>
      </w:r>
      <w:r w:rsidR="00D26F21" w:rsidRPr="00391C3B">
        <w:rPr>
          <w:rStyle w:val="InvisibleChap-Appx"/>
        </w:rPr>
        <w:fldChar w:fldCharType="separate"/>
      </w:r>
      <w:r>
        <w:rPr>
          <w:rStyle w:val="InvisibleChap-Appx"/>
          <w:noProof/>
        </w:rPr>
        <w:t>1</w:t>
      </w:r>
      <w:r w:rsidR="00D26F21" w:rsidRPr="00391C3B">
        <w:rPr>
          <w:rStyle w:val="InvisibleChap-Appx"/>
        </w:rPr>
        <w:fldChar w:fldCharType="end"/>
      </w:r>
      <w:r w:rsidRPr="00391C3B">
        <w:rPr>
          <w:rStyle w:val="InvisibleChap-Appx"/>
        </w:rPr>
        <w:t xml:space="preserve">:  </w:t>
      </w:r>
      <w:r>
        <w:t>User Administration Overview</w:t>
      </w:r>
      <w:bookmarkEnd w:id="1"/>
      <w:bookmarkEnd w:id="2"/>
    </w:p>
    <w:p w:rsidR="00EF7B33" w:rsidRDefault="00EF7B33" w:rsidP="00EF7B33">
      <w:r>
        <w:t>As tranSMART User Administrator, you are responsible for the following tasks:</w:t>
      </w:r>
    </w:p>
    <w:p w:rsidR="00EF7B33" w:rsidRDefault="00EF7B33" w:rsidP="004770AA">
      <w:pPr>
        <w:pStyle w:val="ListBullet"/>
        <w:numPr>
          <w:ilvl w:val="0"/>
          <w:numId w:val="6"/>
        </w:numPr>
      </w:pPr>
      <w:r>
        <w:t>Adding new users to the tranSMART access list</w:t>
      </w:r>
    </w:p>
    <w:p w:rsidR="00EF7B33" w:rsidRDefault="00EF7B33" w:rsidP="004770AA">
      <w:pPr>
        <w:pStyle w:val="ListBullet"/>
        <w:numPr>
          <w:ilvl w:val="0"/>
          <w:numId w:val="6"/>
        </w:numPr>
      </w:pPr>
      <w:r>
        <w:t>Granting permissions to users through role assignments and access rights to private Dataset Explorer studies</w:t>
      </w:r>
    </w:p>
    <w:p w:rsidR="00EF7B33" w:rsidRDefault="00EF7B33" w:rsidP="004770AA">
      <w:pPr>
        <w:pStyle w:val="ListBullet"/>
        <w:numPr>
          <w:ilvl w:val="0"/>
          <w:numId w:val="6"/>
        </w:numPr>
      </w:pPr>
      <w:r>
        <w:t>Creating user groups, and assigning these groups access rights to private Dataset Explorer studies</w:t>
      </w:r>
    </w:p>
    <w:p w:rsidR="00EF7B33" w:rsidRDefault="00EF7B33" w:rsidP="004770AA">
      <w:pPr>
        <w:pStyle w:val="ListBullet"/>
        <w:numPr>
          <w:ilvl w:val="0"/>
          <w:numId w:val="6"/>
        </w:numPr>
      </w:pPr>
      <w:r>
        <w:t>Creating and mapping user roles</w:t>
      </w:r>
    </w:p>
    <w:p w:rsidR="00EF7B33" w:rsidRDefault="00EF7B33" w:rsidP="004770AA">
      <w:pPr>
        <w:pStyle w:val="ListBullet"/>
        <w:numPr>
          <w:ilvl w:val="0"/>
          <w:numId w:val="6"/>
        </w:numPr>
      </w:pPr>
      <w:r>
        <w:t>Setting up security for private Dataset Explorer studies</w:t>
      </w:r>
    </w:p>
    <w:p w:rsidR="00EF7B33" w:rsidRDefault="00EF7B33" w:rsidP="00EF7B33">
      <w:pPr>
        <w:pStyle w:val="Heading2"/>
      </w:pPr>
      <w:bookmarkStart w:id="3" w:name="_Toc283211171"/>
      <w:r>
        <w:t>Administrator Privileges</w:t>
      </w:r>
      <w:bookmarkEnd w:id="3"/>
    </w:p>
    <w:p w:rsidR="00EF7B33" w:rsidRDefault="00EF7B33" w:rsidP="00EF7B33">
      <w:r>
        <w:t>In addition to performing administration tasks, you, as the tranSMART User Administrator, are a tranSMART super-user with access privileges to all tranSMART resources, including all Dataset Explorer studies and both public and private gene signatures.  You also have access to the tranSMART access log.</w:t>
      </w:r>
    </w:p>
    <w:p w:rsidR="00EF7B33" w:rsidRPr="00563AF7" w:rsidRDefault="00EF7B33" w:rsidP="00EF7B33">
      <w:r>
        <w:t xml:space="preserve">tranSMART user administrators are assigned the role </w:t>
      </w:r>
      <w:r w:rsidRPr="00BB325D">
        <w:rPr>
          <w:rStyle w:val="CodeText"/>
        </w:rPr>
        <w:t>ROLE_ADMIN</w:t>
      </w:r>
      <w:r>
        <w:t>.</w:t>
      </w:r>
    </w:p>
    <w:p w:rsidR="00EF7B33" w:rsidRDefault="00EF7B33" w:rsidP="00EF7B33">
      <w:pPr>
        <w:pStyle w:val="Heading2"/>
      </w:pPr>
      <w:bookmarkStart w:id="4" w:name="_Ref241375439"/>
      <w:bookmarkStart w:id="5" w:name="_Ref241375446"/>
      <w:bookmarkStart w:id="6" w:name="_Toc283211172"/>
      <w:r>
        <w:t>The Administrator’s Console</w:t>
      </w:r>
      <w:bookmarkEnd w:id="4"/>
      <w:bookmarkEnd w:id="5"/>
      <w:bookmarkEnd w:id="6"/>
    </w:p>
    <w:p w:rsidR="00EF7B33" w:rsidRDefault="00EF7B33" w:rsidP="00EF7B33">
      <w:r>
        <w:t xml:space="preserve">To access the console where you perform administrator tasks, click the </w:t>
      </w:r>
      <w:r>
        <w:rPr>
          <w:rStyle w:val="Bold"/>
        </w:rPr>
        <w:t>A</w:t>
      </w:r>
      <w:r w:rsidRPr="00ED6213">
        <w:rPr>
          <w:rStyle w:val="Bold"/>
        </w:rPr>
        <w:t>dmin</w:t>
      </w:r>
      <w:r>
        <w:t> tab:</w:t>
      </w:r>
    </w:p>
    <w:p w:rsidR="00EF7B33" w:rsidRPr="00ED6213" w:rsidRDefault="007F4F65" w:rsidP="00EF7B33">
      <w:ins w:id="7" w:author="Zach C. Wright" w:date="2013-09-06T10:03:00Z">
        <w:r>
          <w:rPr>
            <w:noProof/>
          </w:rPr>
          <w:drawing>
            <wp:inline distT="0" distB="0" distL="0" distR="0">
              <wp:extent cx="5486400" cy="9715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486400" cy="971550"/>
                      </a:xfrm>
                      <a:prstGeom prst="rect">
                        <a:avLst/>
                      </a:prstGeom>
                      <a:noFill/>
                      <a:ln w="9525">
                        <a:noFill/>
                        <a:miter lim="800000"/>
                        <a:headEnd/>
                        <a:tailEnd/>
                      </a:ln>
                    </pic:spPr>
                  </pic:pic>
                </a:graphicData>
              </a:graphic>
            </wp:inline>
          </w:drawing>
        </w:r>
      </w:ins>
    </w:p>
    <w:p w:rsidR="00EF7B33" w:rsidRPr="00563AF7" w:rsidRDefault="00EF7B33" w:rsidP="00EF7B33">
      <w:pPr>
        <w:pStyle w:val="Note"/>
      </w:pPr>
      <w:r w:rsidRPr="00844998">
        <w:rPr>
          <w:b/>
          <w:color w:val="1F497D" w:themeColor="text2"/>
        </w:rPr>
        <w:t>Note:</w:t>
      </w:r>
      <w:r w:rsidRPr="00844998">
        <w:rPr>
          <w:b/>
          <w:color w:val="000000" w:themeColor="text1"/>
        </w:rPr>
        <w:tab/>
      </w:r>
      <w:r w:rsidRPr="00844998">
        <w:rPr>
          <w:color w:val="000000" w:themeColor="text1"/>
        </w:rPr>
        <w:t>Only tranSMART users who are assigned the role</w:t>
      </w:r>
      <w:r w:rsidRPr="00844998">
        <w:rPr>
          <w:b/>
          <w:color w:val="000000" w:themeColor="text1"/>
        </w:rPr>
        <w:t xml:space="preserve"> </w:t>
      </w:r>
      <w:r w:rsidRPr="00844998">
        <w:rPr>
          <w:rStyle w:val="CodeText"/>
          <w:color w:val="000000" w:themeColor="text1"/>
        </w:rPr>
        <w:t>ROLE_ADMIN</w:t>
      </w:r>
      <w:r w:rsidRPr="00844998">
        <w:rPr>
          <w:b/>
          <w:color w:val="000000" w:themeColor="text1"/>
        </w:rPr>
        <w:t xml:space="preserve"> </w:t>
      </w:r>
      <w:r>
        <w:t xml:space="preserve">can see the </w:t>
      </w:r>
      <w:r w:rsidRPr="00ED6213">
        <w:rPr>
          <w:rStyle w:val="Bold"/>
        </w:rPr>
        <w:t>Admin</w:t>
      </w:r>
      <w:r>
        <w:t xml:space="preserve"> tab.</w:t>
      </w:r>
    </w:p>
    <w:p w:rsidR="00EF7B33" w:rsidRDefault="00EF7B33" w:rsidP="00EF7B33">
      <w:pPr>
        <w:keepNext/>
      </w:pPr>
      <w:r>
        <w:lastRenderedPageBreak/>
        <w:t>On initialization, the administrator’s console displays the tranSMART access log:</w:t>
      </w:r>
    </w:p>
    <w:p w:rsidR="00EF7B33" w:rsidRDefault="007F4F65" w:rsidP="00EF7B33">
      <w:ins w:id="8" w:author="Zach C. Wright" w:date="2013-09-06T10:05:00Z">
        <w:r>
          <w:rPr>
            <w:noProof/>
          </w:rPr>
          <w:drawing>
            <wp:inline distT="0" distB="0" distL="0" distR="0">
              <wp:extent cx="5486400" cy="436028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486400" cy="4360280"/>
                      </a:xfrm>
                      <a:prstGeom prst="rect">
                        <a:avLst/>
                      </a:prstGeom>
                      <a:noFill/>
                      <a:ln w="9525">
                        <a:noFill/>
                        <a:miter lim="800000"/>
                        <a:headEnd/>
                        <a:tailEnd/>
                      </a:ln>
                    </pic:spPr>
                  </pic:pic>
                </a:graphicData>
              </a:graphic>
            </wp:inline>
          </w:drawing>
        </w:r>
      </w:ins>
    </w:p>
    <w:p w:rsidR="00EF7B33" w:rsidRDefault="00EF7B33" w:rsidP="00EF7B33">
      <w:pPr>
        <w:pStyle w:val="Heading3"/>
      </w:pPr>
      <w:bookmarkStart w:id="9" w:name="_Toc283211173"/>
      <w:r>
        <w:lastRenderedPageBreak/>
        <w:t>Tasks in the Administrator’s Console</w:t>
      </w:r>
      <w:bookmarkEnd w:id="9"/>
    </w:p>
    <w:p w:rsidR="00EF7B33" w:rsidRDefault="00EF7B33" w:rsidP="00EF7B33">
      <w:pPr>
        <w:keepNext/>
        <w:keepLines/>
      </w:pPr>
      <w:r>
        <w:t>The tasks you can perform as administrator are listed vertically along the left edge of the administrator’s console.  The following table summarizes the tasks:</w:t>
      </w:r>
    </w:p>
    <w:tbl>
      <w:tblPr>
        <w:tblStyle w:val="tranSMARTTable"/>
        <w:tblW w:w="8868" w:type="dxa"/>
        <w:tblLook w:val="04A0"/>
      </w:tblPr>
      <w:tblGrid>
        <w:gridCol w:w="2952"/>
        <w:gridCol w:w="5916"/>
      </w:tblGrid>
      <w:tr w:rsidR="00EF7B33" w:rsidTr="007F4F65">
        <w:trPr>
          <w:cnfStyle w:val="100000000000"/>
        </w:trPr>
        <w:tc>
          <w:tcPr>
            <w:tcW w:w="2952" w:type="dxa"/>
          </w:tcPr>
          <w:p w:rsidR="00EF7B33" w:rsidRDefault="00EF7B33" w:rsidP="007F4F65">
            <w:pPr>
              <w:pStyle w:val="TableHeading0"/>
              <w:keepNext/>
              <w:keepLines/>
            </w:pPr>
            <w:r>
              <w:t>Administrator Task</w:t>
            </w:r>
          </w:p>
        </w:tc>
        <w:tc>
          <w:tcPr>
            <w:tcW w:w="5916" w:type="dxa"/>
          </w:tcPr>
          <w:p w:rsidR="00EF7B33" w:rsidRDefault="00EF7B33" w:rsidP="007F4F65">
            <w:pPr>
              <w:pStyle w:val="TableHeading0"/>
              <w:keepNext/>
              <w:keepLines/>
            </w:pPr>
            <w:r>
              <w:t>Description</w:t>
            </w:r>
          </w:p>
        </w:tc>
      </w:tr>
      <w:tr w:rsidR="00EF7B33" w:rsidTr="007F4F65">
        <w:tc>
          <w:tcPr>
            <w:tcW w:w="2952" w:type="dxa"/>
          </w:tcPr>
          <w:p w:rsidR="00EF7B33" w:rsidRDefault="00D26F21" w:rsidP="007F4F65">
            <w:pPr>
              <w:pStyle w:val="TableText0"/>
              <w:keepNext/>
              <w:keepLines/>
            </w:pPr>
            <w:hyperlink w:anchor="ViewAccessLog" w:history="1">
              <w:r w:rsidR="00EF7B33" w:rsidRPr="00E91C3D">
                <w:rPr>
                  <w:rStyle w:val="Hyperlink"/>
                </w:rPr>
                <w:t>View Access Log</w:t>
              </w:r>
            </w:hyperlink>
          </w:p>
        </w:tc>
        <w:tc>
          <w:tcPr>
            <w:tcW w:w="5916" w:type="dxa"/>
          </w:tcPr>
          <w:p w:rsidR="00EF7B33" w:rsidRDefault="00EF7B33" w:rsidP="007F4F65">
            <w:pPr>
              <w:pStyle w:val="TableText0"/>
              <w:keepNext/>
              <w:keepLines/>
            </w:pPr>
            <w:r>
              <w:t>Display the tranSMART access log.</w:t>
            </w:r>
          </w:p>
        </w:tc>
      </w:tr>
      <w:tr w:rsidR="00EF7B33" w:rsidTr="007F4F65">
        <w:tc>
          <w:tcPr>
            <w:tcW w:w="2952" w:type="dxa"/>
          </w:tcPr>
          <w:p w:rsidR="00EF7B33" w:rsidRDefault="00D26F21" w:rsidP="007F4F65">
            <w:pPr>
              <w:pStyle w:val="TableText0"/>
              <w:keepNext/>
              <w:keepLines/>
            </w:pPr>
            <w:hyperlink w:anchor="GroupList" w:history="1">
              <w:r w:rsidR="00EF7B33" w:rsidRPr="00E91C3D">
                <w:rPr>
                  <w:rStyle w:val="Hyperlink"/>
                </w:rPr>
                <w:t>Group List</w:t>
              </w:r>
            </w:hyperlink>
          </w:p>
        </w:tc>
        <w:tc>
          <w:tcPr>
            <w:tcW w:w="5916" w:type="dxa"/>
          </w:tcPr>
          <w:p w:rsidR="00EF7B33" w:rsidRDefault="00EF7B33" w:rsidP="007F4F65">
            <w:pPr>
              <w:pStyle w:val="TableText0"/>
              <w:keepNext/>
              <w:keepLines/>
              <w:tabs>
                <w:tab w:val="clear" w:pos="2160"/>
                <w:tab w:val="center" w:pos="2850"/>
              </w:tabs>
            </w:pPr>
            <w:r>
              <w:t>List all user groups, and edit or delete groups.</w:t>
            </w:r>
          </w:p>
        </w:tc>
      </w:tr>
      <w:tr w:rsidR="00EF7B33" w:rsidTr="007F4F65">
        <w:tc>
          <w:tcPr>
            <w:tcW w:w="2952" w:type="dxa"/>
          </w:tcPr>
          <w:p w:rsidR="00EF7B33" w:rsidRDefault="00D26F21" w:rsidP="007F4F65">
            <w:pPr>
              <w:pStyle w:val="TableText0"/>
              <w:keepNext/>
              <w:keepLines/>
            </w:pPr>
            <w:hyperlink w:anchor="CreateGroup" w:history="1">
              <w:r w:rsidR="00EF7B33" w:rsidRPr="00E91C3D">
                <w:rPr>
                  <w:rStyle w:val="Hyperlink"/>
                </w:rPr>
                <w:t>Create Group</w:t>
              </w:r>
            </w:hyperlink>
          </w:p>
        </w:tc>
        <w:tc>
          <w:tcPr>
            <w:tcW w:w="5916" w:type="dxa"/>
          </w:tcPr>
          <w:p w:rsidR="00EF7B33" w:rsidRDefault="00EF7B33" w:rsidP="007F4F65">
            <w:pPr>
              <w:pStyle w:val="TableText0"/>
              <w:keepNext/>
              <w:keepLines/>
            </w:pPr>
            <w:r>
              <w:t>Create a user group.</w:t>
            </w:r>
          </w:p>
        </w:tc>
      </w:tr>
      <w:tr w:rsidR="00EF7B33" w:rsidTr="007F4F65">
        <w:tc>
          <w:tcPr>
            <w:tcW w:w="2952" w:type="dxa"/>
          </w:tcPr>
          <w:p w:rsidR="00EF7B33" w:rsidRDefault="00D26F21" w:rsidP="007F4F65">
            <w:pPr>
              <w:pStyle w:val="TableText0"/>
              <w:keepNext/>
              <w:keepLines/>
            </w:pPr>
            <w:hyperlink w:anchor="GroupMembership" w:history="1">
              <w:r w:rsidR="00EF7B33" w:rsidRPr="004D38C2">
                <w:rPr>
                  <w:rStyle w:val="Hyperlink"/>
                </w:rPr>
                <w:t>Group Membership</w:t>
              </w:r>
            </w:hyperlink>
          </w:p>
        </w:tc>
        <w:tc>
          <w:tcPr>
            <w:tcW w:w="5916" w:type="dxa"/>
          </w:tcPr>
          <w:p w:rsidR="00EF7B33" w:rsidRDefault="00EF7B33" w:rsidP="007F4F65">
            <w:pPr>
              <w:pStyle w:val="TableText0"/>
              <w:keepNext/>
              <w:keepLines/>
            </w:pPr>
            <w:r>
              <w:t>Add users to a group, or remove users from a group.</w:t>
            </w:r>
          </w:p>
        </w:tc>
      </w:tr>
      <w:tr w:rsidR="00EF7B33" w:rsidTr="007F4F65">
        <w:tc>
          <w:tcPr>
            <w:tcW w:w="2952" w:type="dxa"/>
          </w:tcPr>
          <w:p w:rsidR="00EF7B33" w:rsidRDefault="00D26F21" w:rsidP="007F4F65">
            <w:pPr>
              <w:pStyle w:val="TableText0"/>
              <w:keepNext/>
              <w:keepLines/>
            </w:pPr>
            <w:hyperlink w:anchor="UserList" w:history="1">
              <w:r w:rsidR="00EF7B33" w:rsidRPr="00E91C3D">
                <w:rPr>
                  <w:rStyle w:val="Hyperlink"/>
                </w:rPr>
                <w:t>User List</w:t>
              </w:r>
            </w:hyperlink>
          </w:p>
        </w:tc>
        <w:tc>
          <w:tcPr>
            <w:tcW w:w="5916" w:type="dxa"/>
          </w:tcPr>
          <w:p w:rsidR="00EF7B33" w:rsidRDefault="00EF7B33" w:rsidP="007F4F65">
            <w:pPr>
              <w:pStyle w:val="TableText0"/>
              <w:keepNext/>
              <w:keepLines/>
            </w:pPr>
            <w:r>
              <w:t>List of all tranSMART users, and edit or delete users.</w:t>
            </w:r>
          </w:p>
        </w:tc>
      </w:tr>
      <w:tr w:rsidR="00EF7B33" w:rsidTr="007F4F65">
        <w:tc>
          <w:tcPr>
            <w:tcW w:w="2952" w:type="dxa"/>
          </w:tcPr>
          <w:p w:rsidR="00EF7B33" w:rsidRDefault="00D26F21" w:rsidP="007F4F65">
            <w:pPr>
              <w:pStyle w:val="TableText0"/>
              <w:keepNext/>
              <w:keepLines/>
            </w:pPr>
            <w:hyperlink w:anchor="CreateUser" w:history="1">
              <w:r w:rsidR="00EF7B33" w:rsidRPr="00E91C3D">
                <w:rPr>
                  <w:rStyle w:val="Hyperlink"/>
                </w:rPr>
                <w:t>Create User</w:t>
              </w:r>
            </w:hyperlink>
          </w:p>
        </w:tc>
        <w:tc>
          <w:tcPr>
            <w:tcW w:w="5916" w:type="dxa"/>
          </w:tcPr>
          <w:p w:rsidR="00EF7B33" w:rsidRDefault="00EF7B33" w:rsidP="007F4F65">
            <w:pPr>
              <w:pStyle w:val="TableText0"/>
            </w:pPr>
            <w:r>
              <w:t>Create a tranSMART user.</w:t>
            </w:r>
          </w:p>
        </w:tc>
      </w:tr>
      <w:tr w:rsidR="00EF7B33" w:rsidTr="007F4F65">
        <w:tc>
          <w:tcPr>
            <w:tcW w:w="2952" w:type="dxa"/>
          </w:tcPr>
          <w:p w:rsidR="00EF7B33" w:rsidRDefault="00D26F21" w:rsidP="007F4F65">
            <w:pPr>
              <w:pStyle w:val="TableText0"/>
            </w:pPr>
            <w:hyperlink w:anchor="AccessControlByGroup" w:history="1">
              <w:r w:rsidR="00EF7B33" w:rsidRPr="00C1249E">
                <w:rPr>
                  <w:rStyle w:val="Hyperlink"/>
                </w:rPr>
                <w:t>Access Control by Group</w:t>
              </w:r>
            </w:hyperlink>
          </w:p>
        </w:tc>
        <w:tc>
          <w:tcPr>
            <w:tcW w:w="5916" w:type="dxa"/>
          </w:tcPr>
          <w:p w:rsidR="00EF7B33" w:rsidRDefault="00EF7B33" w:rsidP="007F4F65">
            <w:pPr>
              <w:pStyle w:val="TableText0"/>
            </w:pPr>
            <w:r>
              <w:t>Grant users and groups access privileges to private Dataset Explorer studies, or remove access privileges for users and groups.</w:t>
            </w:r>
          </w:p>
        </w:tc>
      </w:tr>
      <w:tr w:rsidR="00EF7B33" w:rsidTr="007F4F65">
        <w:tc>
          <w:tcPr>
            <w:tcW w:w="2952" w:type="dxa"/>
          </w:tcPr>
          <w:p w:rsidR="00EF7B33" w:rsidRDefault="00D26F21" w:rsidP="007F4F65">
            <w:pPr>
              <w:pStyle w:val="TableText0"/>
            </w:pPr>
            <w:hyperlink w:anchor="AccessControlByStudy" w:history="1">
              <w:r w:rsidR="00EF7B33" w:rsidRPr="00C1249E">
                <w:rPr>
                  <w:rStyle w:val="Hyperlink"/>
                </w:rPr>
                <w:t>Access Control by Study</w:t>
              </w:r>
            </w:hyperlink>
          </w:p>
        </w:tc>
        <w:tc>
          <w:tcPr>
            <w:tcW w:w="5916" w:type="dxa"/>
          </w:tcPr>
          <w:p w:rsidR="00EF7B33" w:rsidRDefault="00EF7B33" w:rsidP="007F4F65">
            <w:pPr>
              <w:pStyle w:val="TableText0"/>
            </w:pPr>
            <w:r>
              <w:t>Grant users and groups access privileges to private Dataset Explorer studies, or remove access privileges for users and groups.</w:t>
            </w:r>
          </w:p>
        </w:tc>
      </w:tr>
      <w:tr w:rsidR="00EF7B33" w:rsidTr="007F4F65">
        <w:tc>
          <w:tcPr>
            <w:tcW w:w="2952" w:type="dxa"/>
          </w:tcPr>
          <w:p w:rsidR="00EF7B33" w:rsidRDefault="00D26F21" w:rsidP="007F4F65">
            <w:pPr>
              <w:pStyle w:val="TableText0"/>
            </w:pPr>
            <w:hyperlink w:anchor="StudyList" w:history="1">
              <w:r w:rsidR="00EF7B33" w:rsidRPr="00C1249E">
                <w:rPr>
                  <w:rStyle w:val="Hyperlink"/>
                </w:rPr>
                <w:t>Study List</w:t>
              </w:r>
            </w:hyperlink>
          </w:p>
        </w:tc>
        <w:tc>
          <w:tcPr>
            <w:tcW w:w="5916" w:type="dxa"/>
          </w:tcPr>
          <w:p w:rsidR="00EF7B33" w:rsidRDefault="00EF7B33" w:rsidP="007F4F65">
            <w:pPr>
              <w:pStyle w:val="TableText0"/>
            </w:pPr>
            <w:r>
              <w:t>List the Dataset Explorer studies that are protected by access control.</w:t>
            </w:r>
          </w:p>
        </w:tc>
      </w:tr>
      <w:tr w:rsidR="00EF7B33" w:rsidTr="007F4F65">
        <w:tc>
          <w:tcPr>
            <w:tcW w:w="2952" w:type="dxa"/>
          </w:tcPr>
          <w:p w:rsidR="00EF7B33" w:rsidRDefault="00D26F21" w:rsidP="007F4F65">
            <w:pPr>
              <w:pStyle w:val="TableText0"/>
            </w:pPr>
            <w:hyperlink w:anchor="AddStudy" w:history="1">
              <w:r w:rsidR="00EF7B33" w:rsidRPr="00C1249E">
                <w:rPr>
                  <w:rStyle w:val="Hyperlink"/>
                </w:rPr>
                <w:t>Add Study</w:t>
              </w:r>
            </w:hyperlink>
          </w:p>
        </w:tc>
        <w:tc>
          <w:tcPr>
            <w:tcW w:w="5916" w:type="dxa"/>
          </w:tcPr>
          <w:p w:rsidR="00EF7B33" w:rsidRDefault="00EF7B33" w:rsidP="007F4F65">
            <w:pPr>
              <w:pStyle w:val="TableText0"/>
            </w:pPr>
            <w:r>
              <w:t>Designate a Dataset Explorer study as a secure object – that is, one that is protected by access control.</w:t>
            </w:r>
          </w:p>
        </w:tc>
      </w:tr>
      <w:tr w:rsidR="00EF7B33" w:rsidTr="007F4F65">
        <w:tc>
          <w:tcPr>
            <w:tcW w:w="2952" w:type="dxa"/>
          </w:tcPr>
          <w:p w:rsidR="00EF7B33" w:rsidRDefault="00EF7B33" w:rsidP="007F4F65">
            <w:pPr>
              <w:pStyle w:val="TableText0"/>
            </w:pPr>
            <w:r>
              <w:t>SecureObjectPath List</w:t>
            </w:r>
          </w:p>
        </w:tc>
        <w:tc>
          <w:tcPr>
            <w:tcW w:w="5916" w:type="dxa"/>
          </w:tcPr>
          <w:p w:rsidR="00EF7B33" w:rsidRDefault="00EF7B33" w:rsidP="007F4F65">
            <w:pPr>
              <w:pStyle w:val="TableText0"/>
            </w:pPr>
            <w:r>
              <w:t>No longer used.</w:t>
            </w:r>
          </w:p>
        </w:tc>
      </w:tr>
      <w:tr w:rsidR="00EF7B33" w:rsidTr="007F4F65">
        <w:tc>
          <w:tcPr>
            <w:tcW w:w="2952" w:type="dxa"/>
          </w:tcPr>
          <w:p w:rsidR="00EF7B33" w:rsidRDefault="00EF7B33" w:rsidP="007F4F65">
            <w:pPr>
              <w:pStyle w:val="TableText0"/>
            </w:pPr>
            <w:r>
              <w:t>SecureObjectPath Create</w:t>
            </w:r>
          </w:p>
        </w:tc>
        <w:tc>
          <w:tcPr>
            <w:tcW w:w="5916" w:type="dxa"/>
          </w:tcPr>
          <w:p w:rsidR="00EF7B33" w:rsidRDefault="00EF7B33" w:rsidP="007F4F65">
            <w:pPr>
              <w:pStyle w:val="TableText0"/>
            </w:pPr>
            <w:r>
              <w:t>No longer used.</w:t>
            </w:r>
          </w:p>
        </w:tc>
      </w:tr>
      <w:tr w:rsidR="00EF7B33" w:rsidTr="007F4F65">
        <w:tc>
          <w:tcPr>
            <w:tcW w:w="2952" w:type="dxa"/>
          </w:tcPr>
          <w:p w:rsidR="00EF7B33" w:rsidRDefault="00D26F21" w:rsidP="007F4F65">
            <w:pPr>
              <w:pStyle w:val="TableText0"/>
            </w:pPr>
            <w:hyperlink w:anchor="RoleList" w:history="1">
              <w:r w:rsidR="00EF7B33" w:rsidRPr="00C1249E">
                <w:rPr>
                  <w:rStyle w:val="Hyperlink"/>
                </w:rPr>
                <w:t>Role List</w:t>
              </w:r>
            </w:hyperlink>
          </w:p>
        </w:tc>
        <w:tc>
          <w:tcPr>
            <w:tcW w:w="5916" w:type="dxa"/>
          </w:tcPr>
          <w:p w:rsidR="00EF7B33" w:rsidRDefault="00EF7B33" w:rsidP="007F4F65">
            <w:pPr>
              <w:pStyle w:val="TableText0"/>
              <w:rPr>
                <w:rFonts w:cs="Arial"/>
                <w:bCs/>
                <w:iCs/>
                <w:color w:val="1F497D" w:themeColor="text2"/>
              </w:rPr>
            </w:pPr>
            <w:r>
              <w:t>List all tranSMART roles, and edit or delete roles.</w:t>
            </w:r>
          </w:p>
        </w:tc>
      </w:tr>
      <w:tr w:rsidR="00EF7B33" w:rsidTr="007F4F65">
        <w:tc>
          <w:tcPr>
            <w:tcW w:w="2952" w:type="dxa"/>
          </w:tcPr>
          <w:p w:rsidR="00EF7B33" w:rsidRDefault="00D26F21" w:rsidP="007F4F65">
            <w:pPr>
              <w:pStyle w:val="TableText0"/>
            </w:pPr>
            <w:hyperlink w:anchor="CreateRole" w:history="1">
              <w:r w:rsidR="00EF7B33" w:rsidRPr="00C1249E">
                <w:rPr>
                  <w:rStyle w:val="Hyperlink"/>
                </w:rPr>
                <w:t>Create Role</w:t>
              </w:r>
            </w:hyperlink>
          </w:p>
        </w:tc>
        <w:tc>
          <w:tcPr>
            <w:tcW w:w="5916" w:type="dxa"/>
          </w:tcPr>
          <w:p w:rsidR="00EF7B33" w:rsidRDefault="00EF7B33" w:rsidP="007F4F65">
            <w:pPr>
              <w:pStyle w:val="TableText0"/>
            </w:pPr>
            <w:r>
              <w:t>Create a tranSMART role.</w:t>
            </w:r>
          </w:p>
        </w:tc>
      </w:tr>
      <w:tr w:rsidR="00EF7B33" w:rsidTr="007F4F65">
        <w:tc>
          <w:tcPr>
            <w:tcW w:w="2952" w:type="dxa"/>
          </w:tcPr>
          <w:p w:rsidR="00EF7B33" w:rsidRDefault="00D26F21" w:rsidP="007F4F65">
            <w:pPr>
              <w:pStyle w:val="TableText0"/>
            </w:pPr>
            <w:hyperlink w:anchor="RequestmapList" w:history="1">
              <w:r w:rsidR="00EF7B33" w:rsidRPr="00C1249E">
                <w:rPr>
                  <w:rStyle w:val="Hyperlink"/>
                </w:rPr>
                <w:t>Requestmap List</w:t>
              </w:r>
            </w:hyperlink>
          </w:p>
        </w:tc>
        <w:tc>
          <w:tcPr>
            <w:tcW w:w="5916" w:type="dxa"/>
          </w:tcPr>
          <w:p w:rsidR="00EF7B33" w:rsidRDefault="00EF7B33" w:rsidP="007F4F65">
            <w:pPr>
              <w:pStyle w:val="TableText0"/>
            </w:pPr>
            <w:r>
              <w:t>Display mappings between tranSMART roles and the tranSMART URLs that each role grants access to, and edit or delete mappings.</w:t>
            </w:r>
          </w:p>
        </w:tc>
      </w:tr>
      <w:tr w:rsidR="00EF7B33" w:rsidTr="007F4F65">
        <w:tc>
          <w:tcPr>
            <w:tcW w:w="2952" w:type="dxa"/>
          </w:tcPr>
          <w:p w:rsidR="00EF7B33" w:rsidRDefault="00D26F21" w:rsidP="007F4F65">
            <w:pPr>
              <w:pStyle w:val="TableText0"/>
            </w:pPr>
            <w:hyperlink w:anchor="RequestmapCreate" w:history="1">
              <w:r w:rsidR="00EF7B33">
                <w:rPr>
                  <w:rStyle w:val="Hyperlink"/>
                </w:rPr>
                <w:t>Requestmap Create</w:t>
              </w:r>
            </w:hyperlink>
          </w:p>
        </w:tc>
        <w:tc>
          <w:tcPr>
            <w:tcW w:w="5916" w:type="dxa"/>
          </w:tcPr>
          <w:p w:rsidR="00EF7B33" w:rsidRDefault="00EF7B33" w:rsidP="007F4F65">
            <w:pPr>
              <w:pStyle w:val="TableText0"/>
            </w:pPr>
            <w:r>
              <w:t>Create a mapping between a role and a tranSMART URL.</w:t>
            </w:r>
          </w:p>
        </w:tc>
      </w:tr>
    </w:tbl>
    <w:p w:rsidR="00EF7B33" w:rsidRPr="001468D7" w:rsidRDefault="00EF7B33" w:rsidP="00EF7B33">
      <w:pPr>
        <w:pStyle w:val="Spacer"/>
      </w:pPr>
    </w:p>
    <w:p w:rsidR="00EF7B33" w:rsidRDefault="00EF7B33" w:rsidP="00EF7B33"/>
    <w:p w:rsidR="00EF7B33" w:rsidRDefault="00EF7B33" w:rsidP="00EF7B33"/>
    <w:p w:rsidR="00EF7B33" w:rsidRDefault="00EF7B33" w:rsidP="00EF7B33">
      <w:pPr>
        <w:tabs>
          <w:tab w:val="clear" w:pos="360"/>
          <w:tab w:val="clear" w:pos="720"/>
          <w:tab w:val="clear" w:pos="1080"/>
          <w:tab w:val="clear" w:pos="1440"/>
          <w:tab w:val="clear" w:pos="1800"/>
          <w:tab w:val="clear" w:pos="2160"/>
        </w:tabs>
      </w:pPr>
      <w:r>
        <w:br w:type="page"/>
      </w:r>
    </w:p>
    <w:p w:rsidR="00EF7B33" w:rsidRDefault="00EF7B33" w:rsidP="00EF7B33"/>
    <w:p w:rsidR="00EF7B33" w:rsidRDefault="00EF7B33" w:rsidP="00EF7B33"/>
    <w:p w:rsidR="00EF7B33" w:rsidRDefault="00EF7B33" w:rsidP="00EF7B33"/>
    <w:p w:rsidR="00EF7B33" w:rsidRDefault="00EF7B33" w:rsidP="00EF7B33">
      <w:pPr>
        <w:pStyle w:val="ChapterNumber"/>
        <w:sectPr w:rsidR="00EF7B33" w:rsidSect="007F4F65">
          <w:headerReference w:type="even" r:id="rId16"/>
          <w:headerReference w:type="default" r:id="rId17"/>
          <w:footerReference w:type="even" r:id="rId18"/>
          <w:footerReference w:type="default" r:id="rId19"/>
          <w:headerReference w:type="first" r:id="rId20"/>
          <w:footerReference w:type="first" r:id="rId21"/>
          <w:type w:val="oddPage"/>
          <w:pgSz w:w="12240" w:h="15840"/>
          <w:pgMar w:top="1440" w:right="1800" w:bottom="1440" w:left="1800" w:header="708" w:footer="708" w:gutter="0"/>
          <w:pgNumType w:start="1"/>
          <w:cols w:space="708"/>
          <w:titlePg/>
          <w:docGrid w:linePitch="360"/>
        </w:sectPr>
      </w:pPr>
    </w:p>
    <w:p w:rsidR="00EF7B33" w:rsidRPr="00B37EFF" w:rsidRDefault="00EF7B33" w:rsidP="00EF7B33">
      <w:pPr>
        <w:pStyle w:val="ChapterNumber"/>
      </w:pPr>
      <w:r w:rsidRPr="00B37EFF">
        <w:lastRenderedPageBreak/>
        <w:t xml:space="preserve">Chapter </w:t>
      </w:r>
      <w:fldSimple w:instr=" SEQ  &quot;Chapter Number&quot; \* MERGEFORMAT">
        <w:r>
          <w:rPr>
            <w:noProof/>
          </w:rPr>
          <w:t>2</w:t>
        </w:r>
      </w:fldSimple>
    </w:p>
    <w:p w:rsidR="00EF7B33" w:rsidRPr="00B37EFF" w:rsidRDefault="00EF7B33" w:rsidP="00EF7B33">
      <w:pPr>
        <w:pStyle w:val="Heading1"/>
      </w:pPr>
      <w:bookmarkStart w:id="10" w:name="_Toc283211174"/>
      <w:r w:rsidRPr="00B37EFF">
        <w:rPr>
          <w:rStyle w:val="InvisibleChap-Appx"/>
        </w:rPr>
        <w:t xml:space="preserve">Chapter </w:t>
      </w:r>
      <w:r w:rsidR="00D26F21" w:rsidRPr="00B37EFF">
        <w:rPr>
          <w:rStyle w:val="InvisibleChap-Appx"/>
        </w:rPr>
        <w:fldChar w:fldCharType="begin"/>
      </w:r>
      <w:r w:rsidRPr="00B37EFF">
        <w:rPr>
          <w:rStyle w:val="InvisibleChap-Appx"/>
        </w:rPr>
        <w:instrText xml:space="preserve"> SEQ  "Hidden Chapter Number" \* CHARFORMAT</w:instrText>
      </w:r>
      <w:r w:rsidR="00D26F21" w:rsidRPr="00B37EFF">
        <w:rPr>
          <w:rStyle w:val="InvisibleChap-Appx"/>
        </w:rPr>
        <w:fldChar w:fldCharType="separate"/>
      </w:r>
      <w:r>
        <w:rPr>
          <w:rStyle w:val="InvisibleChap-Appx"/>
          <w:noProof/>
        </w:rPr>
        <w:t>2</w:t>
      </w:r>
      <w:r w:rsidR="00D26F21" w:rsidRPr="00B37EFF">
        <w:rPr>
          <w:rStyle w:val="InvisibleChap-Appx"/>
        </w:rPr>
        <w:fldChar w:fldCharType="end"/>
      </w:r>
      <w:r w:rsidRPr="00B37EFF">
        <w:rPr>
          <w:rStyle w:val="InvisibleChap-Appx"/>
        </w:rPr>
        <w:t xml:space="preserve">:  </w:t>
      </w:r>
      <w:r w:rsidRPr="00B37EFF">
        <w:t>Managing tranSMART Users</w:t>
      </w:r>
      <w:bookmarkEnd w:id="10"/>
    </w:p>
    <w:p w:rsidR="00EF7B33" w:rsidRDefault="00EF7B33" w:rsidP="00EF7B33">
      <w:r>
        <w:t>Managing users involves the following tasks:</w:t>
      </w:r>
    </w:p>
    <w:p w:rsidR="00EF7B33" w:rsidRDefault="00EF7B33" w:rsidP="004770AA">
      <w:pPr>
        <w:pStyle w:val="ListBullet"/>
        <w:numPr>
          <w:ilvl w:val="0"/>
          <w:numId w:val="6"/>
        </w:numPr>
      </w:pPr>
      <w:r>
        <w:t>Creating and editing user accounts</w:t>
      </w:r>
    </w:p>
    <w:p w:rsidR="00EF7B33" w:rsidRDefault="00EF7B33" w:rsidP="004770AA">
      <w:pPr>
        <w:pStyle w:val="ListBullet"/>
        <w:numPr>
          <w:ilvl w:val="0"/>
          <w:numId w:val="6"/>
        </w:numPr>
      </w:pPr>
      <w:r>
        <w:t>Assigning users roles</w:t>
      </w:r>
    </w:p>
    <w:p w:rsidR="00EF7B33" w:rsidRDefault="00EF7B33" w:rsidP="004770AA">
      <w:pPr>
        <w:pStyle w:val="ListBullet"/>
        <w:numPr>
          <w:ilvl w:val="0"/>
          <w:numId w:val="6"/>
        </w:numPr>
      </w:pPr>
      <w:r>
        <w:t>Assigning users and groups access rights to private Dataset Explorer studies</w:t>
      </w:r>
    </w:p>
    <w:p w:rsidR="00EF7B33" w:rsidRDefault="00EF7B33" w:rsidP="00EF7B33">
      <w:pPr>
        <w:pStyle w:val="Heading2"/>
      </w:pPr>
      <w:bookmarkStart w:id="11" w:name="_Toc283211175"/>
      <w:bookmarkStart w:id="12" w:name="_Ref240418412"/>
      <w:r>
        <w:t>Prerequisites for New tranSMART Accounts</w:t>
      </w:r>
      <w:bookmarkEnd w:id="11"/>
    </w:p>
    <w:p w:rsidR="00EF7B33" w:rsidRDefault="00EF7B33" w:rsidP="00EF7B33">
      <w:r>
        <w:t>Before you create a user account, ensure that the person requesting the account has done the following:</w:t>
      </w:r>
    </w:p>
    <w:p w:rsidR="00EF7B33" w:rsidRDefault="00EF7B33" w:rsidP="004770AA">
      <w:pPr>
        <w:pStyle w:val="ListBullet"/>
        <w:numPr>
          <w:ilvl w:val="0"/>
          <w:numId w:val="6"/>
        </w:numPr>
      </w:pPr>
      <w:r>
        <w:t xml:space="preserve">Sent an authorization request for a tranSMART account to the email address </w:t>
      </w:r>
      <w:r w:rsidRPr="001E3B24">
        <w:t>RA</w:t>
      </w:r>
      <w:r>
        <w:noBreakHyphen/>
      </w:r>
      <w:r w:rsidRPr="001E3B24">
        <w:t>RNDUS-tranSMART@its.jnj.com</w:t>
      </w:r>
      <w:r>
        <w:t xml:space="preserve">, and received the authorization. </w:t>
      </w:r>
    </w:p>
    <w:p w:rsidR="00EF7B33" w:rsidRDefault="00EF7B33" w:rsidP="004770AA">
      <w:pPr>
        <w:pStyle w:val="ListBullet"/>
        <w:numPr>
          <w:ilvl w:val="0"/>
          <w:numId w:val="6"/>
        </w:numPr>
      </w:pPr>
      <w:r>
        <w:t>Completed Safe Harbor training.</w:t>
      </w:r>
    </w:p>
    <w:p w:rsidR="00EF7B33" w:rsidRDefault="00EF7B33" w:rsidP="004770AA">
      <w:pPr>
        <w:pStyle w:val="ListBullet"/>
        <w:numPr>
          <w:ilvl w:val="0"/>
          <w:numId w:val="6"/>
        </w:numPr>
      </w:pPr>
      <w:r>
        <w:t>Completed the tranSMART governance training in eUniversity.</w:t>
      </w:r>
    </w:p>
    <w:p w:rsidR="00EF7B33" w:rsidRDefault="00EF7B33" w:rsidP="00EF7B33">
      <w:pPr>
        <w:pStyle w:val="Heading2"/>
      </w:pPr>
      <w:bookmarkStart w:id="13" w:name="_Toc283211176"/>
      <w:r>
        <w:t>Understanding User Roles and Access Rights</w:t>
      </w:r>
      <w:bookmarkEnd w:id="13"/>
    </w:p>
    <w:p w:rsidR="00EF7B33" w:rsidRDefault="00EF7B33" w:rsidP="00EF7B33">
      <w:pPr>
        <w:ind w:right="-180"/>
      </w:pPr>
      <w:r>
        <w:t>Users are granted permissions to access private Dataset Explorer studies in two ways:</w:t>
      </w:r>
    </w:p>
    <w:p w:rsidR="00EF7B33" w:rsidRDefault="00EF7B33" w:rsidP="004770AA">
      <w:pPr>
        <w:pStyle w:val="ListBullet"/>
        <w:numPr>
          <w:ilvl w:val="0"/>
          <w:numId w:val="6"/>
        </w:numPr>
      </w:pPr>
      <w:r>
        <w:t>Through roles</w:t>
      </w:r>
    </w:p>
    <w:p w:rsidR="00EF7B33" w:rsidRPr="00DF6F57" w:rsidRDefault="00EF7B33" w:rsidP="004770AA">
      <w:pPr>
        <w:pStyle w:val="ListBullet"/>
        <w:numPr>
          <w:ilvl w:val="0"/>
          <w:numId w:val="6"/>
        </w:numPr>
        <w:rPr>
          <w:spacing w:val="-1"/>
        </w:rPr>
      </w:pPr>
      <w:r w:rsidRPr="00DF6F57">
        <w:rPr>
          <w:spacing w:val="-1"/>
        </w:rPr>
        <w:t xml:space="preserve">Through the access level assigned to the user </w:t>
      </w:r>
      <w:r>
        <w:rPr>
          <w:spacing w:val="-1"/>
        </w:rPr>
        <w:t xml:space="preserve">or group </w:t>
      </w:r>
      <w:r w:rsidRPr="00DF6F57">
        <w:rPr>
          <w:spacing w:val="-1"/>
        </w:rPr>
        <w:t>for a private study</w:t>
      </w:r>
    </w:p>
    <w:p w:rsidR="00EF7B33" w:rsidRDefault="00EF7B33" w:rsidP="00EF7B33">
      <w:pPr>
        <w:pStyle w:val="NormalIndent"/>
      </w:pPr>
      <w:r>
        <w:t xml:space="preserve">For information about access levels, see </w:t>
      </w:r>
      <w:fldSimple w:instr=" REF _Ref271617359 \h  \* MERGEFORMAT ">
        <w:r w:rsidRPr="00F7769B">
          <w:rPr>
            <w:rStyle w:val="xRef"/>
          </w:rPr>
          <w:t>Access Levels</w:t>
        </w:r>
      </w:fldSimple>
      <w:r w:rsidRPr="00C03309">
        <w:rPr>
          <w:rStyle w:val="InvisibleOnline"/>
        </w:rPr>
        <w:t xml:space="preserve"> on page </w:t>
      </w:r>
      <w:r w:rsidR="00D26F21" w:rsidRPr="00C03309">
        <w:rPr>
          <w:rStyle w:val="InvisibleOnline"/>
        </w:rPr>
        <w:fldChar w:fldCharType="begin"/>
      </w:r>
      <w:r w:rsidRPr="00C03309">
        <w:rPr>
          <w:rStyle w:val="InvisibleOnline"/>
        </w:rPr>
        <w:instrText xml:space="preserve"> PAGEREF _Ref271617359 \h </w:instrText>
      </w:r>
      <w:r w:rsidR="00D26F21" w:rsidRPr="00C03309">
        <w:rPr>
          <w:rStyle w:val="InvisibleOnline"/>
        </w:rPr>
      </w:r>
      <w:r w:rsidR="00D26F21" w:rsidRPr="00C03309">
        <w:rPr>
          <w:rStyle w:val="InvisibleOnline"/>
        </w:rPr>
        <w:fldChar w:fldCharType="separate"/>
      </w:r>
      <w:r>
        <w:rPr>
          <w:rStyle w:val="InvisibleOnline"/>
          <w:noProof/>
        </w:rPr>
        <w:t>27</w:t>
      </w:r>
      <w:r w:rsidR="00D26F21" w:rsidRPr="00C03309">
        <w:rPr>
          <w:rStyle w:val="InvisibleOnline"/>
        </w:rPr>
        <w:fldChar w:fldCharType="end"/>
      </w:r>
      <w:r>
        <w:t>.</w:t>
      </w:r>
    </w:p>
    <w:p w:rsidR="00EF7B33" w:rsidRDefault="00EF7B33" w:rsidP="00EF7B33">
      <w:pPr>
        <w:pStyle w:val="Heading3"/>
      </w:pPr>
      <w:bookmarkStart w:id="14" w:name="_Ref240360248"/>
      <w:bookmarkStart w:id="15" w:name="_Ref240360258"/>
      <w:bookmarkStart w:id="16" w:name="_Toc283211177"/>
      <w:r>
        <w:lastRenderedPageBreak/>
        <w:t>User Roles</w:t>
      </w:r>
      <w:bookmarkEnd w:id="14"/>
      <w:bookmarkEnd w:id="15"/>
      <w:bookmarkEnd w:id="16"/>
    </w:p>
    <w:p w:rsidR="00EF7B33" w:rsidRDefault="00EF7B33" w:rsidP="00EF7B33">
      <w:pPr>
        <w:keepNext/>
        <w:spacing w:after="240"/>
      </w:pPr>
      <w:r>
        <w:t>When you create or edit a user account, you can assign the user one or more of the roles in the table below.</w:t>
      </w:r>
    </w:p>
    <w:p w:rsidR="00EF7B33" w:rsidRPr="0061533D" w:rsidRDefault="00EF7B33" w:rsidP="00EF7B33">
      <w:pPr>
        <w:keepNext/>
        <w:spacing w:after="240"/>
      </w:pPr>
      <w:r>
        <w:t xml:space="preserve">For information on creating or editing a user account, see </w:t>
      </w:r>
      <w:fldSimple w:instr=" REF _Ref240428546 \h  \* MERGEFORMAT ">
        <w:r w:rsidRPr="00F7769B">
          <w:rPr>
            <w:rStyle w:val="xRef"/>
          </w:rPr>
          <w:t>Managing User Accounts</w:t>
        </w:r>
      </w:fldSimple>
      <w:r w:rsidRPr="00C03309">
        <w:rPr>
          <w:rStyle w:val="InvisibleOnline"/>
        </w:rPr>
        <w:t xml:space="preserve"> on page </w:t>
      </w:r>
      <w:r w:rsidR="00D26F21" w:rsidRPr="00C03309">
        <w:rPr>
          <w:rStyle w:val="InvisibleOnline"/>
        </w:rPr>
        <w:fldChar w:fldCharType="begin"/>
      </w:r>
      <w:r w:rsidRPr="00C03309">
        <w:rPr>
          <w:rStyle w:val="InvisibleOnline"/>
        </w:rPr>
        <w:instrText xml:space="preserve"> PAGEREF _Ref240428562 \h </w:instrText>
      </w:r>
      <w:r w:rsidR="00D26F21" w:rsidRPr="00C03309">
        <w:rPr>
          <w:rStyle w:val="InvisibleOnline"/>
        </w:rPr>
      </w:r>
      <w:r w:rsidR="00D26F21" w:rsidRPr="00C03309">
        <w:rPr>
          <w:rStyle w:val="InvisibleOnline"/>
        </w:rPr>
        <w:fldChar w:fldCharType="separate"/>
      </w:r>
      <w:r>
        <w:rPr>
          <w:rStyle w:val="InvisibleOnline"/>
          <w:noProof/>
        </w:rPr>
        <w:t>9</w:t>
      </w:r>
      <w:r w:rsidR="00D26F21" w:rsidRPr="00C03309">
        <w:rPr>
          <w:rStyle w:val="InvisibleOnline"/>
        </w:rPr>
        <w:fldChar w:fldCharType="end"/>
      </w:r>
      <w:r>
        <w:t>.</w:t>
      </w:r>
    </w:p>
    <w:tbl>
      <w:tblPr>
        <w:tblStyle w:val="tranSMARTTable"/>
        <w:tblW w:w="8988" w:type="dxa"/>
        <w:tblLook w:val="04A0"/>
      </w:tblPr>
      <w:tblGrid>
        <w:gridCol w:w="3457"/>
        <w:gridCol w:w="5531"/>
      </w:tblGrid>
      <w:tr w:rsidR="00EF7B33" w:rsidTr="007F4F65">
        <w:trPr>
          <w:cnfStyle w:val="100000000000"/>
          <w:cantSplit/>
        </w:trPr>
        <w:tc>
          <w:tcPr>
            <w:tcW w:w="3228" w:type="dxa"/>
          </w:tcPr>
          <w:p w:rsidR="00EF7B33" w:rsidRDefault="00EF7B33" w:rsidP="007F4F65">
            <w:pPr>
              <w:pStyle w:val="TableHeading0"/>
              <w:keepNext/>
              <w:keepLines/>
            </w:pPr>
            <w:r>
              <w:t>Role</w:t>
            </w:r>
          </w:p>
        </w:tc>
        <w:tc>
          <w:tcPr>
            <w:tcW w:w="5760" w:type="dxa"/>
          </w:tcPr>
          <w:p w:rsidR="00EF7B33" w:rsidRDefault="00EF7B33" w:rsidP="007F4F65">
            <w:pPr>
              <w:pStyle w:val="TableHeading0"/>
              <w:keepLines/>
            </w:pPr>
            <w:r>
              <w:t>Permissions</w:t>
            </w:r>
          </w:p>
        </w:tc>
      </w:tr>
      <w:tr w:rsidR="00EF7B33" w:rsidTr="007F4F65">
        <w:tc>
          <w:tcPr>
            <w:tcW w:w="3228" w:type="dxa"/>
          </w:tcPr>
          <w:p w:rsidR="00EF7B33" w:rsidRPr="00955F36" w:rsidRDefault="00EF7B33" w:rsidP="007F4F65">
            <w:pPr>
              <w:pStyle w:val="TableText0"/>
              <w:keepLines/>
              <w:rPr>
                <w:rStyle w:val="CodeText"/>
                <w:szCs w:val="18"/>
              </w:rPr>
            </w:pPr>
            <w:r w:rsidRPr="00955F36">
              <w:rPr>
                <w:rStyle w:val="CodeText"/>
                <w:szCs w:val="18"/>
              </w:rPr>
              <w:t>ROLE_SPECTATOR</w:t>
            </w:r>
          </w:p>
        </w:tc>
        <w:tc>
          <w:tcPr>
            <w:tcW w:w="5760" w:type="dxa"/>
          </w:tcPr>
          <w:p w:rsidR="00EF7B33" w:rsidRPr="00895A73" w:rsidRDefault="00EF7B33" w:rsidP="007F4F65">
            <w:pPr>
              <w:pStyle w:val="TableText0"/>
              <w:keepLines/>
              <w:rPr>
                <w:b/>
                <w:szCs w:val="18"/>
              </w:rPr>
            </w:pPr>
            <w:r w:rsidRPr="00895A73">
              <w:rPr>
                <w:b/>
                <w:szCs w:val="18"/>
              </w:rPr>
              <w:t>tranSMART Search</w:t>
            </w:r>
          </w:p>
          <w:p w:rsidR="00EF7B33" w:rsidRPr="00DD3443" w:rsidRDefault="00EF7B33" w:rsidP="007F4F65">
            <w:pPr>
              <w:pStyle w:val="TableBullet"/>
            </w:pPr>
            <w:r w:rsidRPr="00DD3443">
              <w:t>All functions</w:t>
            </w:r>
          </w:p>
          <w:p w:rsidR="00EF7B33" w:rsidRPr="00895A73" w:rsidRDefault="00EF7B33" w:rsidP="007F4F65">
            <w:pPr>
              <w:pStyle w:val="TableText0"/>
              <w:keepLines/>
              <w:rPr>
                <w:b/>
                <w:szCs w:val="18"/>
              </w:rPr>
            </w:pPr>
            <w:r w:rsidRPr="00895A73">
              <w:rPr>
                <w:b/>
                <w:szCs w:val="18"/>
              </w:rPr>
              <w:t>Dataset Explorer</w:t>
            </w:r>
          </w:p>
          <w:p w:rsidR="00EF7B33" w:rsidRPr="00895A73" w:rsidRDefault="00EF7B33" w:rsidP="007F4F65">
            <w:pPr>
              <w:pStyle w:val="TableBullet"/>
              <w:keepLines/>
              <w:rPr>
                <w:szCs w:val="18"/>
              </w:rPr>
            </w:pPr>
            <w:r w:rsidRPr="00895A73">
              <w:rPr>
                <w:szCs w:val="18"/>
              </w:rPr>
              <w:t xml:space="preserve">Access to a private study if the user is assigned a </w:t>
            </w:r>
            <w:r w:rsidRPr="00895A73">
              <w:rPr>
                <w:rStyle w:val="CodeText"/>
                <w:szCs w:val="18"/>
              </w:rPr>
              <w:t>VIEW</w:t>
            </w:r>
            <w:r w:rsidRPr="00895A73">
              <w:rPr>
                <w:szCs w:val="18"/>
              </w:rPr>
              <w:t xml:space="preserve"> or </w:t>
            </w:r>
            <w:r w:rsidRPr="00895A73">
              <w:rPr>
                <w:rStyle w:val="CodeText"/>
                <w:szCs w:val="18"/>
              </w:rPr>
              <w:t>EXPORT</w:t>
            </w:r>
            <w:r w:rsidRPr="00895A73">
              <w:rPr>
                <w:szCs w:val="18"/>
              </w:rPr>
              <w:t xml:space="preserve"> access level for the study.</w:t>
            </w:r>
          </w:p>
          <w:p w:rsidR="00EF7B33" w:rsidRPr="00895A73" w:rsidRDefault="00EF7B33" w:rsidP="007F4F65">
            <w:pPr>
              <w:pStyle w:val="TableBullet"/>
              <w:keepLines/>
              <w:rPr>
                <w:szCs w:val="18"/>
              </w:rPr>
            </w:pPr>
            <w:r w:rsidRPr="00895A73">
              <w:rPr>
                <w:szCs w:val="18"/>
              </w:rPr>
              <w:t xml:space="preserve">Export ability for a private study if the user is assigned an </w:t>
            </w:r>
            <w:r w:rsidRPr="00895A73">
              <w:rPr>
                <w:rStyle w:val="CodeText"/>
                <w:szCs w:val="18"/>
              </w:rPr>
              <w:t>EXPORT</w:t>
            </w:r>
            <w:r w:rsidRPr="00895A73">
              <w:rPr>
                <w:szCs w:val="18"/>
              </w:rPr>
              <w:t xml:space="preserve"> access level for the study.</w:t>
            </w:r>
          </w:p>
          <w:p w:rsidR="00EF7B33" w:rsidRPr="00895A73" w:rsidRDefault="00EF7B33" w:rsidP="007F4F65">
            <w:pPr>
              <w:pStyle w:val="TableBullet"/>
              <w:keepLines/>
              <w:rPr>
                <w:szCs w:val="18"/>
              </w:rPr>
            </w:pPr>
            <w:r w:rsidRPr="00895A73">
              <w:rPr>
                <w:szCs w:val="18"/>
              </w:rPr>
              <w:t xml:space="preserve">Access </w:t>
            </w:r>
            <w:r>
              <w:rPr>
                <w:szCs w:val="18"/>
              </w:rPr>
              <w:t xml:space="preserve">to </w:t>
            </w:r>
            <w:r w:rsidRPr="00895A73">
              <w:rPr>
                <w:szCs w:val="18"/>
              </w:rPr>
              <w:t>all studies in the Public Studies folder.  No access level is required.</w:t>
            </w:r>
          </w:p>
          <w:p w:rsidR="00EF7B33" w:rsidRPr="00895A73" w:rsidRDefault="00EF7B33" w:rsidP="007F4F65">
            <w:pPr>
              <w:pStyle w:val="TableText0"/>
              <w:rPr>
                <w:szCs w:val="18"/>
              </w:rPr>
            </w:pPr>
            <w:r w:rsidRPr="00895A73">
              <w:rPr>
                <w:rStyle w:val="Bold"/>
                <w:color w:val="1F497D" w:themeColor="text2"/>
                <w:szCs w:val="18"/>
              </w:rPr>
              <w:t>Note:</w:t>
            </w:r>
            <w:r w:rsidRPr="00895A73">
              <w:rPr>
                <w:szCs w:val="18"/>
              </w:rPr>
              <w:t xml:space="preserve">  Users with this role cannot be assigned the </w:t>
            </w:r>
            <w:r w:rsidRPr="00895A73">
              <w:rPr>
                <w:rStyle w:val="CodeText"/>
                <w:szCs w:val="18"/>
              </w:rPr>
              <w:t>OWN</w:t>
            </w:r>
            <w:r w:rsidRPr="00895A73">
              <w:rPr>
                <w:szCs w:val="18"/>
              </w:rPr>
              <w:t xml:space="preserve"> access level for a study.</w:t>
            </w:r>
          </w:p>
          <w:p w:rsidR="00EF7B33" w:rsidRPr="00895A73" w:rsidRDefault="00EF7B33" w:rsidP="007F4F65">
            <w:pPr>
              <w:pStyle w:val="TableText0"/>
              <w:keepLines/>
              <w:rPr>
                <w:b/>
                <w:szCs w:val="18"/>
              </w:rPr>
            </w:pPr>
            <w:r w:rsidRPr="00895A73">
              <w:rPr>
                <w:b/>
                <w:szCs w:val="18"/>
              </w:rPr>
              <w:t>Gene Signature</w:t>
            </w:r>
          </w:p>
          <w:p w:rsidR="00EF7B33" w:rsidRPr="00895A73" w:rsidRDefault="00EF7B33" w:rsidP="007F4F65">
            <w:pPr>
              <w:pStyle w:val="TableBullet"/>
              <w:keepLines/>
              <w:rPr>
                <w:szCs w:val="18"/>
              </w:rPr>
            </w:pPr>
            <w:r w:rsidRPr="00895A73">
              <w:rPr>
                <w:szCs w:val="18"/>
              </w:rPr>
              <w:t>Create signatures</w:t>
            </w:r>
          </w:p>
          <w:p w:rsidR="00EF7B33" w:rsidRDefault="00EF7B33" w:rsidP="007F4F65">
            <w:pPr>
              <w:pStyle w:val="TableBullet"/>
              <w:keepLines/>
            </w:pPr>
            <w:r w:rsidRPr="00895A73">
              <w:rPr>
                <w:szCs w:val="18"/>
              </w:rPr>
              <w:t>View/clone/export public signatures</w:t>
            </w:r>
          </w:p>
        </w:tc>
      </w:tr>
      <w:tr w:rsidR="00EF7B33" w:rsidTr="007F4F65">
        <w:tc>
          <w:tcPr>
            <w:tcW w:w="3228" w:type="dxa"/>
          </w:tcPr>
          <w:p w:rsidR="00EF7B33" w:rsidRPr="00955F36" w:rsidRDefault="00EF7B33" w:rsidP="007F4F65">
            <w:pPr>
              <w:pStyle w:val="TableText0"/>
              <w:rPr>
                <w:rStyle w:val="CodeText"/>
                <w:szCs w:val="18"/>
              </w:rPr>
            </w:pPr>
            <w:r w:rsidRPr="00955F36">
              <w:rPr>
                <w:rStyle w:val="CodeText"/>
                <w:szCs w:val="18"/>
              </w:rPr>
              <w:t>ROLE_STUDY_OWNER</w:t>
            </w:r>
          </w:p>
        </w:tc>
        <w:tc>
          <w:tcPr>
            <w:tcW w:w="5760" w:type="dxa"/>
          </w:tcPr>
          <w:p w:rsidR="00EF7B33" w:rsidRPr="00895A73" w:rsidRDefault="00EF7B33" w:rsidP="007F4F65">
            <w:pPr>
              <w:pStyle w:val="TableText0"/>
              <w:rPr>
                <w:b/>
                <w:szCs w:val="18"/>
              </w:rPr>
            </w:pPr>
            <w:r w:rsidRPr="00895A73">
              <w:rPr>
                <w:b/>
                <w:szCs w:val="18"/>
              </w:rPr>
              <w:t>tranSMART Search</w:t>
            </w:r>
          </w:p>
          <w:p w:rsidR="00EF7B33" w:rsidRPr="00895A73" w:rsidRDefault="00EF7B33" w:rsidP="007F4F65">
            <w:pPr>
              <w:pStyle w:val="TableBullet"/>
              <w:rPr>
                <w:szCs w:val="18"/>
              </w:rPr>
            </w:pPr>
            <w:r w:rsidRPr="00895A73">
              <w:rPr>
                <w:szCs w:val="18"/>
              </w:rPr>
              <w:t>All functions</w:t>
            </w:r>
          </w:p>
          <w:p w:rsidR="00EF7B33" w:rsidRPr="00895A73" w:rsidRDefault="00EF7B33" w:rsidP="007F4F65">
            <w:pPr>
              <w:pStyle w:val="TableText0"/>
              <w:rPr>
                <w:b/>
                <w:szCs w:val="18"/>
              </w:rPr>
            </w:pPr>
            <w:r w:rsidRPr="00895A73">
              <w:rPr>
                <w:b/>
                <w:szCs w:val="18"/>
              </w:rPr>
              <w:t>Dataset Explorer</w:t>
            </w:r>
          </w:p>
          <w:p w:rsidR="00EF7B33" w:rsidRPr="00895A73" w:rsidRDefault="00EF7B33" w:rsidP="007F4F65">
            <w:pPr>
              <w:pStyle w:val="TableBullet"/>
              <w:rPr>
                <w:szCs w:val="18"/>
              </w:rPr>
            </w:pPr>
            <w:r w:rsidRPr="00895A73">
              <w:rPr>
                <w:szCs w:val="18"/>
              </w:rPr>
              <w:t xml:space="preserve">Access to a private study if the user is assigned a </w:t>
            </w:r>
            <w:r w:rsidRPr="00895A73">
              <w:rPr>
                <w:rStyle w:val="CodeText"/>
                <w:szCs w:val="18"/>
              </w:rPr>
              <w:t>VIEW</w:t>
            </w:r>
            <w:r w:rsidRPr="00895A73">
              <w:rPr>
                <w:szCs w:val="18"/>
              </w:rPr>
              <w:t xml:space="preserve">, </w:t>
            </w:r>
            <w:r w:rsidRPr="00895A73">
              <w:rPr>
                <w:rStyle w:val="CodeText"/>
                <w:szCs w:val="18"/>
              </w:rPr>
              <w:t>EXPORT</w:t>
            </w:r>
            <w:r w:rsidRPr="00895A73">
              <w:rPr>
                <w:szCs w:val="18"/>
              </w:rPr>
              <w:t xml:space="preserve">, or </w:t>
            </w:r>
            <w:r w:rsidRPr="00895A73">
              <w:rPr>
                <w:rStyle w:val="CodeText"/>
                <w:szCs w:val="18"/>
              </w:rPr>
              <w:t>OWN</w:t>
            </w:r>
            <w:r w:rsidRPr="00895A73">
              <w:rPr>
                <w:szCs w:val="18"/>
              </w:rPr>
              <w:t xml:space="preserve"> access level for the study.</w:t>
            </w:r>
          </w:p>
          <w:p w:rsidR="00EF7B33" w:rsidRPr="00895A73" w:rsidRDefault="00EF7B33" w:rsidP="007F4F65">
            <w:pPr>
              <w:pStyle w:val="TableBullet"/>
              <w:rPr>
                <w:szCs w:val="18"/>
              </w:rPr>
            </w:pPr>
            <w:r w:rsidRPr="00895A73">
              <w:rPr>
                <w:szCs w:val="18"/>
              </w:rPr>
              <w:t xml:space="preserve">Export ability for a private study if the user is assigned an </w:t>
            </w:r>
            <w:r w:rsidRPr="00895A73">
              <w:rPr>
                <w:rStyle w:val="CodeText"/>
                <w:szCs w:val="18"/>
              </w:rPr>
              <w:t>EXPORT</w:t>
            </w:r>
            <w:r w:rsidRPr="00895A73">
              <w:rPr>
                <w:szCs w:val="18"/>
              </w:rPr>
              <w:t xml:space="preserve"> or </w:t>
            </w:r>
            <w:r w:rsidRPr="00895A73">
              <w:rPr>
                <w:rStyle w:val="CodeText"/>
                <w:szCs w:val="18"/>
              </w:rPr>
              <w:t>OWN</w:t>
            </w:r>
            <w:r w:rsidRPr="00895A73">
              <w:rPr>
                <w:szCs w:val="18"/>
              </w:rPr>
              <w:t xml:space="preserve"> access level</w:t>
            </w:r>
            <w:r>
              <w:rPr>
                <w:szCs w:val="18"/>
              </w:rPr>
              <w:t xml:space="preserve"> for the study</w:t>
            </w:r>
            <w:r w:rsidRPr="00895A73">
              <w:rPr>
                <w:szCs w:val="18"/>
              </w:rPr>
              <w:t>.</w:t>
            </w:r>
          </w:p>
          <w:p w:rsidR="00EF7B33" w:rsidRPr="00895A73" w:rsidRDefault="00EF7B33" w:rsidP="007F4F65">
            <w:pPr>
              <w:pStyle w:val="TableBullet"/>
              <w:keepLines/>
              <w:rPr>
                <w:szCs w:val="18"/>
              </w:rPr>
            </w:pPr>
            <w:r w:rsidRPr="00895A73">
              <w:rPr>
                <w:szCs w:val="18"/>
              </w:rPr>
              <w:t xml:space="preserve">Access </w:t>
            </w:r>
            <w:r>
              <w:rPr>
                <w:szCs w:val="18"/>
              </w:rPr>
              <w:t xml:space="preserve">to </w:t>
            </w:r>
            <w:r w:rsidRPr="00895A73">
              <w:rPr>
                <w:szCs w:val="18"/>
              </w:rPr>
              <w:t>all studies in the Public Studies folder.  No access level is required.</w:t>
            </w:r>
          </w:p>
          <w:p w:rsidR="00EF7B33" w:rsidRPr="00895A73" w:rsidRDefault="00EF7B33" w:rsidP="007F4F65">
            <w:pPr>
              <w:pStyle w:val="TableText0"/>
              <w:rPr>
                <w:b/>
                <w:szCs w:val="18"/>
              </w:rPr>
            </w:pPr>
            <w:r w:rsidRPr="00895A73">
              <w:rPr>
                <w:b/>
                <w:szCs w:val="18"/>
              </w:rPr>
              <w:t>Gene Signature</w:t>
            </w:r>
          </w:p>
          <w:p w:rsidR="00EF7B33" w:rsidRPr="00895A73" w:rsidRDefault="00EF7B33" w:rsidP="007F4F65">
            <w:pPr>
              <w:pStyle w:val="TableBullet"/>
              <w:rPr>
                <w:szCs w:val="18"/>
              </w:rPr>
            </w:pPr>
            <w:r w:rsidRPr="00895A73">
              <w:rPr>
                <w:szCs w:val="18"/>
              </w:rPr>
              <w:t>Create signatures</w:t>
            </w:r>
          </w:p>
          <w:p w:rsidR="00EF7B33" w:rsidRPr="00895A73" w:rsidRDefault="00EF7B33" w:rsidP="007F4F65">
            <w:pPr>
              <w:pStyle w:val="TableBullet"/>
              <w:rPr>
                <w:szCs w:val="18"/>
              </w:rPr>
            </w:pPr>
            <w:r w:rsidRPr="00895A73">
              <w:rPr>
                <w:szCs w:val="18"/>
              </w:rPr>
              <w:t>View/clone/export public signatures</w:t>
            </w:r>
          </w:p>
        </w:tc>
      </w:tr>
      <w:tr w:rsidR="00EF7B33" w:rsidTr="007F4F65">
        <w:tc>
          <w:tcPr>
            <w:tcW w:w="3228" w:type="dxa"/>
          </w:tcPr>
          <w:p w:rsidR="00EF7B33" w:rsidRPr="00955F36" w:rsidRDefault="00EF7B33" w:rsidP="007F4F65">
            <w:pPr>
              <w:pStyle w:val="TableText0"/>
              <w:rPr>
                <w:rStyle w:val="CodeText"/>
                <w:szCs w:val="18"/>
              </w:rPr>
            </w:pPr>
            <w:r w:rsidRPr="00955F36">
              <w:rPr>
                <w:rStyle w:val="CodeText"/>
                <w:szCs w:val="18"/>
              </w:rPr>
              <w:lastRenderedPageBreak/>
              <w:t>ROLE_DATASET_EXPLORER_ADMIN</w:t>
            </w:r>
          </w:p>
        </w:tc>
        <w:tc>
          <w:tcPr>
            <w:tcW w:w="5760" w:type="dxa"/>
          </w:tcPr>
          <w:p w:rsidR="00EF7B33" w:rsidRPr="0045479A" w:rsidRDefault="00EF7B33" w:rsidP="007F4F65">
            <w:pPr>
              <w:pStyle w:val="TableText0"/>
              <w:rPr>
                <w:b/>
              </w:rPr>
            </w:pPr>
            <w:r>
              <w:rPr>
                <w:b/>
              </w:rPr>
              <w:t xml:space="preserve">tranSMART </w:t>
            </w:r>
            <w:r w:rsidRPr="0045479A">
              <w:rPr>
                <w:b/>
              </w:rPr>
              <w:t>Search</w:t>
            </w:r>
          </w:p>
          <w:p w:rsidR="00EF7B33" w:rsidRDefault="00EF7B33" w:rsidP="007F4F65">
            <w:pPr>
              <w:pStyle w:val="TableBullet"/>
            </w:pPr>
            <w:r>
              <w:t>All functions</w:t>
            </w:r>
          </w:p>
          <w:p w:rsidR="00EF7B33" w:rsidRPr="0045479A" w:rsidRDefault="00EF7B33" w:rsidP="007F4F65">
            <w:pPr>
              <w:pStyle w:val="TableText0"/>
              <w:rPr>
                <w:b/>
              </w:rPr>
            </w:pPr>
            <w:r w:rsidRPr="0045479A">
              <w:rPr>
                <w:b/>
              </w:rPr>
              <w:t>Dataset Explorer</w:t>
            </w:r>
          </w:p>
          <w:p w:rsidR="00EF7B33" w:rsidRDefault="00EF7B33" w:rsidP="007F4F65">
            <w:pPr>
              <w:pStyle w:val="TableBullet"/>
            </w:pPr>
            <w:r>
              <w:t>Access to all studies</w:t>
            </w:r>
          </w:p>
          <w:p w:rsidR="00EF7B33" w:rsidRDefault="00EF7B33" w:rsidP="007F4F65">
            <w:pPr>
              <w:pStyle w:val="TableBullet"/>
            </w:pPr>
            <w:r>
              <w:t>Export ability for all studies</w:t>
            </w:r>
          </w:p>
          <w:p w:rsidR="00EF7B33" w:rsidRPr="0045479A" w:rsidRDefault="00EF7B33" w:rsidP="007F4F65">
            <w:pPr>
              <w:pStyle w:val="TableText0"/>
              <w:rPr>
                <w:b/>
              </w:rPr>
            </w:pPr>
            <w:r w:rsidRPr="0045479A">
              <w:rPr>
                <w:b/>
              </w:rPr>
              <w:t>Gene Signature</w:t>
            </w:r>
          </w:p>
          <w:p w:rsidR="00EF7B33" w:rsidRDefault="00EF7B33" w:rsidP="007F4F65">
            <w:pPr>
              <w:pStyle w:val="TableBullet"/>
            </w:pPr>
            <w:r>
              <w:t>Create signatures</w:t>
            </w:r>
          </w:p>
          <w:p w:rsidR="00EF7B33" w:rsidRDefault="00EF7B33" w:rsidP="007F4F65">
            <w:pPr>
              <w:pStyle w:val="TableBullet"/>
            </w:pPr>
            <w:r>
              <w:t>View/clone/export public signatures</w:t>
            </w:r>
          </w:p>
          <w:p w:rsidR="00EF7B33" w:rsidRDefault="00EF7B33" w:rsidP="007F4F65">
            <w:pPr>
              <w:pStyle w:val="TableText0"/>
              <w:spacing w:before="180"/>
            </w:pPr>
            <w:r w:rsidRPr="00482B8C">
              <w:rPr>
                <w:rStyle w:val="Bold"/>
                <w:color w:val="1F497D" w:themeColor="text2"/>
              </w:rPr>
              <w:t>Note:</w:t>
            </w:r>
            <w:r>
              <w:t xml:space="preserve"> The Dataset Explorer administrator has no user administration permissions.</w:t>
            </w:r>
          </w:p>
        </w:tc>
      </w:tr>
      <w:tr w:rsidR="00EF7B33" w:rsidTr="007F4F65">
        <w:tc>
          <w:tcPr>
            <w:tcW w:w="3228" w:type="dxa"/>
          </w:tcPr>
          <w:p w:rsidR="00EF7B33" w:rsidRPr="00955F36" w:rsidRDefault="00EF7B33" w:rsidP="007F4F65">
            <w:pPr>
              <w:pStyle w:val="TableText0"/>
              <w:rPr>
                <w:rStyle w:val="CodeText"/>
                <w:szCs w:val="18"/>
              </w:rPr>
            </w:pPr>
            <w:r w:rsidRPr="00955F36">
              <w:rPr>
                <w:rStyle w:val="CodeText"/>
                <w:szCs w:val="18"/>
              </w:rPr>
              <w:t>ROLE_ADMIN</w:t>
            </w:r>
          </w:p>
        </w:tc>
        <w:tc>
          <w:tcPr>
            <w:tcW w:w="5760" w:type="dxa"/>
          </w:tcPr>
          <w:p w:rsidR="00EF7B33" w:rsidRPr="0045479A" w:rsidRDefault="00EF7B33" w:rsidP="007F4F65">
            <w:pPr>
              <w:pStyle w:val="TableText0"/>
              <w:rPr>
                <w:b/>
              </w:rPr>
            </w:pPr>
            <w:r>
              <w:rPr>
                <w:b/>
              </w:rPr>
              <w:t xml:space="preserve">tranSMART </w:t>
            </w:r>
            <w:r w:rsidRPr="0045479A">
              <w:rPr>
                <w:b/>
              </w:rPr>
              <w:t>Search</w:t>
            </w:r>
          </w:p>
          <w:p w:rsidR="00EF7B33" w:rsidRDefault="00EF7B33" w:rsidP="007F4F65">
            <w:pPr>
              <w:pStyle w:val="TableBullet"/>
            </w:pPr>
            <w:r>
              <w:t>All functions</w:t>
            </w:r>
          </w:p>
          <w:p w:rsidR="00EF7B33" w:rsidRPr="0045479A" w:rsidRDefault="00EF7B33" w:rsidP="007F4F65">
            <w:pPr>
              <w:pStyle w:val="TableText0"/>
              <w:rPr>
                <w:b/>
              </w:rPr>
            </w:pPr>
            <w:r w:rsidRPr="0045479A">
              <w:rPr>
                <w:b/>
              </w:rPr>
              <w:t>Dataset Explorer</w:t>
            </w:r>
          </w:p>
          <w:p w:rsidR="00EF7B33" w:rsidRDefault="00EF7B33" w:rsidP="007F4F65">
            <w:pPr>
              <w:pStyle w:val="TableBullet"/>
            </w:pPr>
            <w:r>
              <w:t>Access to all studies</w:t>
            </w:r>
          </w:p>
          <w:p w:rsidR="00EF7B33" w:rsidRDefault="00EF7B33" w:rsidP="007F4F65">
            <w:pPr>
              <w:pStyle w:val="TableBullet"/>
            </w:pPr>
            <w:r>
              <w:t>Export ability for all studies</w:t>
            </w:r>
          </w:p>
          <w:p w:rsidR="00EF7B33" w:rsidRPr="0045479A" w:rsidRDefault="00EF7B33" w:rsidP="007F4F65">
            <w:pPr>
              <w:pStyle w:val="TableText0"/>
              <w:rPr>
                <w:b/>
              </w:rPr>
            </w:pPr>
            <w:r w:rsidRPr="0045479A">
              <w:rPr>
                <w:b/>
              </w:rPr>
              <w:t>Gene Signature</w:t>
            </w:r>
          </w:p>
          <w:p w:rsidR="00EF7B33" w:rsidRDefault="00EF7B33" w:rsidP="007F4F65">
            <w:pPr>
              <w:pStyle w:val="TableBullet"/>
            </w:pPr>
            <w:r>
              <w:t>Create signatures</w:t>
            </w:r>
          </w:p>
          <w:p w:rsidR="00EF7B33" w:rsidRDefault="00EF7B33" w:rsidP="007F4F65">
            <w:pPr>
              <w:pStyle w:val="TableBullet"/>
            </w:pPr>
            <w:r>
              <w:t>Perform all operations on public and private signatures</w:t>
            </w:r>
          </w:p>
          <w:p w:rsidR="00EF7B33" w:rsidRPr="00FB66F1" w:rsidRDefault="00EF7B33" w:rsidP="007F4F65">
            <w:pPr>
              <w:pStyle w:val="TableText0"/>
              <w:rPr>
                <w:b/>
              </w:rPr>
            </w:pPr>
            <w:r w:rsidRPr="00FB66F1">
              <w:rPr>
                <w:b/>
              </w:rPr>
              <w:t>User Administration</w:t>
            </w:r>
          </w:p>
          <w:p w:rsidR="00EF7B33" w:rsidRDefault="00EF7B33" w:rsidP="007F4F65">
            <w:pPr>
              <w:pStyle w:val="TableBullet"/>
            </w:pPr>
            <w:r>
              <w:t>Full user administration functions</w:t>
            </w:r>
          </w:p>
        </w:tc>
      </w:tr>
      <w:tr w:rsidR="00EF7B33" w:rsidTr="007F4F65">
        <w:tc>
          <w:tcPr>
            <w:tcW w:w="3228" w:type="dxa"/>
          </w:tcPr>
          <w:p w:rsidR="00EF7B33" w:rsidRPr="00955F36" w:rsidRDefault="00EF7B33" w:rsidP="007F4F65">
            <w:pPr>
              <w:pStyle w:val="TableText0"/>
              <w:rPr>
                <w:rStyle w:val="CodeText"/>
                <w:szCs w:val="18"/>
              </w:rPr>
            </w:pPr>
            <w:r>
              <w:rPr>
                <w:rStyle w:val="CodeText"/>
                <w:szCs w:val="18"/>
              </w:rPr>
              <w:t>ROLE_PUBLIC_USER</w:t>
            </w:r>
          </w:p>
        </w:tc>
        <w:tc>
          <w:tcPr>
            <w:tcW w:w="5760" w:type="dxa"/>
          </w:tcPr>
          <w:p w:rsidR="00EF7B33" w:rsidRDefault="00EF7B33" w:rsidP="007F4F65">
            <w:pPr>
              <w:pStyle w:val="TableText0"/>
            </w:pPr>
            <w:r w:rsidRPr="00812A49">
              <w:t xml:space="preserve">This </w:t>
            </w:r>
            <w:r>
              <w:t xml:space="preserve">is a limited-access </w:t>
            </w:r>
            <w:r w:rsidRPr="00812A49">
              <w:t>role used</w:t>
            </w:r>
            <w:r>
              <w:t xml:space="preserve"> for trainee accounts and for non-Johnson &amp; Johnson users on the training server.</w:t>
            </w:r>
          </w:p>
          <w:p w:rsidR="00EF7B33" w:rsidRPr="0045479A" w:rsidRDefault="00EF7B33" w:rsidP="007F4F65">
            <w:pPr>
              <w:pStyle w:val="TableText0"/>
              <w:rPr>
                <w:b/>
              </w:rPr>
            </w:pPr>
            <w:r>
              <w:rPr>
                <w:b/>
              </w:rPr>
              <w:t xml:space="preserve">tranSMART </w:t>
            </w:r>
            <w:r w:rsidRPr="0045479A">
              <w:rPr>
                <w:b/>
              </w:rPr>
              <w:t>Search</w:t>
            </w:r>
          </w:p>
          <w:p w:rsidR="00EF7B33" w:rsidRDefault="00EF7B33" w:rsidP="007F4F65">
            <w:pPr>
              <w:pStyle w:val="TableBullet"/>
            </w:pPr>
            <w:r>
              <w:t>Search functions against public data only.  All search results exclude internal Johnson &amp; Johnson data such as clinical trials and documents.  Also, the Pictor, ResNet, and GeneGo tabs are hidden, as are links to Ariadne Pathway Studio.</w:t>
            </w:r>
          </w:p>
          <w:p w:rsidR="00EF7B33" w:rsidRPr="0045479A" w:rsidRDefault="00EF7B33" w:rsidP="007F4F65">
            <w:pPr>
              <w:pStyle w:val="TableText0"/>
              <w:rPr>
                <w:b/>
              </w:rPr>
            </w:pPr>
            <w:r w:rsidRPr="0045479A">
              <w:rPr>
                <w:b/>
              </w:rPr>
              <w:t>Dataset Explorer</w:t>
            </w:r>
          </w:p>
          <w:p w:rsidR="00EF7B33" w:rsidRDefault="00EF7B33" w:rsidP="007F4F65">
            <w:pPr>
              <w:pStyle w:val="TableBullet"/>
            </w:pPr>
            <w:r>
              <w:t>Access to studies in the Public Studies folder only.</w:t>
            </w:r>
          </w:p>
          <w:p w:rsidR="00EF7B33" w:rsidRDefault="00EF7B33" w:rsidP="007F4F65">
            <w:pPr>
              <w:pStyle w:val="TableBullet"/>
            </w:pPr>
            <w:r>
              <w:t>Export ability for all public studies.</w:t>
            </w:r>
          </w:p>
          <w:p w:rsidR="00EF7B33" w:rsidRPr="0045479A" w:rsidRDefault="00EF7B33" w:rsidP="007F4F65">
            <w:pPr>
              <w:pStyle w:val="TableText0"/>
              <w:rPr>
                <w:b/>
              </w:rPr>
            </w:pPr>
            <w:r w:rsidRPr="0045479A">
              <w:rPr>
                <w:b/>
              </w:rPr>
              <w:t>Gene Signature</w:t>
            </w:r>
          </w:p>
          <w:p w:rsidR="00EF7B33" w:rsidRDefault="00EF7B33" w:rsidP="007F4F65">
            <w:pPr>
              <w:pStyle w:val="TableBullet"/>
            </w:pPr>
            <w:r>
              <w:t>Create signatures</w:t>
            </w:r>
          </w:p>
          <w:p w:rsidR="00EF7B33" w:rsidRPr="00812A49" w:rsidRDefault="00EF7B33" w:rsidP="007F4F65">
            <w:pPr>
              <w:pStyle w:val="TableBullet"/>
            </w:pPr>
            <w:r w:rsidRPr="00895A73">
              <w:t>View/clone/export public signatures</w:t>
            </w:r>
          </w:p>
        </w:tc>
      </w:tr>
    </w:tbl>
    <w:p w:rsidR="00EF7B33" w:rsidRPr="0061533D" w:rsidRDefault="00EF7B33" w:rsidP="00EF7B33">
      <w:pPr>
        <w:pStyle w:val="Note"/>
        <w:ind w:right="360"/>
        <w:rPr>
          <w:color w:val="000000" w:themeColor="text1"/>
        </w:rPr>
      </w:pPr>
      <w:r w:rsidRPr="0061533D">
        <w:rPr>
          <w:b/>
          <w:color w:val="1F497D" w:themeColor="text2"/>
        </w:rPr>
        <w:t>Note:</w:t>
      </w:r>
      <w:r w:rsidRPr="0061533D">
        <w:rPr>
          <w:color w:val="000000" w:themeColor="text1"/>
        </w:rPr>
        <w:tab/>
      </w:r>
      <w:r>
        <w:rPr>
          <w:color w:val="000000" w:themeColor="text1"/>
        </w:rPr>
        <w:t xml:space="preserve">For information on creating new roles that you can assign to users, see </w:t>
      </w:r>
      <w:fldSimple w:instr=" REF _Ref240360248 \h  \* MERGEFORMAT ">
        <w:r w:rsidRPr="00F7769B">
          <w:rPr>
            <w:rStyle w:val="xRef"/>
          </w:rPr>
          <w:t>User Roles</w:t>
        </w:r>
      </w:fldSimple>
      <w:r w:rsidRPr="00586D3E">
        <w:rPr>
          <w:rStyle w:val="InvisibleOnline"/>
        </w:rPr>
        <w:t xml:space="preserve"> on page </w:t>
      </w:r>
      <w:r w:rsidR="00D26F21" w:rsidRPr="00586D3E">
        <w:rPr>
          <w:rStyle w:val="InvisibleOnline"/>
        </w:rPr>
        <w:fldChar w:fldCharType="begin"/>
      </w:r>
      <w:r w:rsidRPr="00586D3E">
        <w:rPr>
          <w:rStyle w:val="InvisibleOnline"/>
        </w:rPr>
        <w:instrText xml:space="preserve"> PAGEREF _Ref240360248 \h </w:instrText>
      </w:r>
      <w:r w:rsidR="00D26F21" w:rsidRPr="00586D3E">
        <w:rPr>
          <w:rStyle w:val="InvisibleOnline"/>
        </w:rPr>
      </w:r>
      <w:r w:rsidR="00D26F21" w:rsidRPr="00586D3E">
        <w:rPr>
          <w:rStyle w:val="InvisibleOnline"/>
        </w:rPr>
        <w:fldChar w:fldCharType="separate"/>
      </w:r>
      <w:r>
        <w:rPr>
          <w:rStyle w:val="InvisibleOnline"/>
          <w:noProof/>
        </w:rPr>
        <w:t>6</w:t>
      </w:r>
      <w:r w:rsidR="00D26F21" w:rsidRPr="00586D3E">
        <w:rPr>
          <w:rStyle w:val="InvisibleOnline"/>
        </w:rPr>
        <w:fldChar w:fldCharType="end"/>
      </w:r>
      <w:r>
        <w:rPr>
          <w:color w:val="000000" w:themeColor="text1"/>
        </w:rPr>
        <w:t>.</w:t>
      </w:r>
    </w:p>
    <w:p w:rsidR="00EF7B33" w:rsidRDefault="00EF7B33" w:rsidP="00EF7B33">
      <w:pPr>
        <w:pStyle w:val="Heading3"/>
      </w:pPr>
      <w:bookmarkStart w:id="17" w:name="_Toc283211178"/>
      <w:r>
        <w:lastRenderedPageBreak/>
        <w:t>Access Rights to Dataset Explorer Studies</w:t>
      </w:r>
      <w:bookmarkEnd w:id="17"/>
    </w:p>
    <w:p w:rsidR="00EF7B33" w:rsidRDefault="00EF7B33" w:rsidP="00EF7B33">
      <w:pPr>
        <w:keepNext/>
      </w:pPr>
      <w:r>
        <w:t xml:space="preserve">Dataset Explorer studies can be either public or private.  Public studies are in the </w:t>
      </w:r>
      <w:r w:rsidRPr="00727639">
        <w:rPr>
          <w:rStyle w:val="Bold"/>
        </w:rPr>
        <w:t>Public Studies</w:t>
      </w:r>
      <w:r>
        <w:t xml:space="preserve"> folder of the Dataset Explorer navigation tree.  All other studies are private.</w:t>
      </w:r>
    </w:p>
    <w:p w:rsidR="00EF7B33" w:rsidRDefault="00EF7B33" w:rsidP="00EF7B33">
      <w:pPr>
        <w:keepNext/>
      </w:pPr>
      <w:r>
        <w:t>Access rights to public and private studies are as follows:</w:t>
      </w:r>
    </w:p>
    <w:p w:rsidR="00EF7B33" w:rsidRDefault="00EF7B33" w:rsidP="004770AA">
      <w:pPr>
        <w:pStyle w:val="ListBullet"/>
        <w:numPr>
          <w:ilvl w:val="0"/>
          <w:numId w:val="6"/>
        </w:numPr>
      </w:pPr>
      <w:r>
        <w:t>Public studies</w:t>
      </w:r>
    </w:p>
    <w:p w:rsidR="00EF7B33" w:rsidRDefault="00EF7B33" w:rsidP="00EF7B33">
      <w:pPr>
        <w:pStyle w:val="NormalIndent"/>
      </w:pPr>
      <w:r>
        <w:t>All tranSMART users have full access to the studies in the Public Studies folder.  No access level is required for these studies.</w:t>
      </w:r>
    </w:p>
    <w:p w:rsidR="00EF7B33" w:rsidRDefault="00EF7B33" w:rsidP="004770AA">
      <w:pPr>
        <w:pStyle w:val="ListBullet"/>
        <w:keepNext/>
        <w:numPr>
          <w:ilvl w:val="0"/>
          <w:numId w:val="6"/>
        </w:numPr>
      </w:pPr>
      <w:r>
        <w:t>Private studies</w:t>
      </w:r>
    </w:p>
    <w:p w:rsidR="00EF7B33" w:rsidRDefault="00EF7B33" w:rsidP="00EF7B33">
      <w:pPr>
        <w:pStyle w:val="NormalIndent"/>
      </w:pPr>
      <w:r>
        <w:t xml:space="preserve">By default, tranSMART users cannot access private studies.  To allow a user to make comparisons between cohorts in a private study, you must grant the user access rights to that particular study. </w:t>
      </w:r>
    </w:p>
    <w:p w:rsidR="00EF7B33" w:rsidRDefault="00EF7B33" w:rsidP="00EF7B33">
      <w:pPr>
        <w:keepNext/>
      </w:pPr>
      <w:r>
        <w:t>If a user does not have access rights to a particular private study, the study is grayed out when the user displays the list of studies in the Dataset Explorer navigation tree.  For example, in the following figure, the only private clinical studies the user has access to are C0168T48 and C0524T03:</w:t>
      </w:r>
    </w:p>
    <w:p w:rsidR="00EF7B33" w:rsidRDefault="00EF7B33" w:rsidP="00EF7B33">
      <w:r>
        <w:rPr>
          <w:noProof/>
        </w:rPr>
        <w:drawing>
          <wp:inline distT="0" distB="0" distL="0" distR="0">
            <wp:extent cx="1752381" cy="2140953"/>
            <wp:effectExtent l="19050" t="0" r="219"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1752381" cy="2140953"/>
                    </a:xfrm>
                    <a:prstGeom prst="rect">
                      <a:avLst/>
                    </a:prstGeom>
                    <a:noFill/>
                    <a:ln w="9525">
                      <a:noFill/>
                      <a:miter lim="800000"/>
                      <a:headEnd/>
                      <a:tailEnd/>
                    </a:ln>
                  </pic:spPr>
                </pic:pic>
              </a:graphicData>
            </a:graphic>
          </wp:inline>
        </w:drawing>
      </w:r>
    </w:p>
    <w:p w:rsidR="00EF7B33" w:rsidRPr="00341A9B" w:rsidRDefault="00EF7B33" w:rsidP="00EF7B33">
      <w:pPr>
        <w:pStyle w:val="Note"/>
        <w:rPr>
          <w:color w:val="000000" w:themeColor="text1"/>
        </w:rPr>
      </w:pPr>
      <w:r w:rsidRPr="00341A9B">
        <w:rPr>
          <w:b/>
          <w:color w:val="1F497D" w:themeColor="text2"/>
        </w:rPr>
        <w:t>Note:</w:t>
      </w:r>
      <w:r w:rsidRPr="00341A9B">
        <w:rPr>
          <w:color w:val="000000" w:themeColor="text1"/>
        </w:rPr>
        <w:tab/>
      </w:r>
      <w:r w:rsidRPr="00341A9B">
        <w:rPr>
          <w:color w:val="000000" w:themeColor="text1"/>
          <w:spacing w:val="-2"/>
        </w:rPr>
        <w:t>Even if a user does not have access rights to a</w:t>
      </w:r>
      <w:r>
        <w:rPr>
          <w:color w:val="000000" w:themeColor="text1"/>
          <w:spacing w:val="-2"/>
        </w:rPr>
        <w:t xml:space="preserve"> private</w:t>
      </w:r>
      <w:r w:rsidRPr="00341A9B">
        <w:rPr>
          <w:color w:val="000000" w:themeColor="text1"/>
          <w:spacing w:val="-2"/>
        </w:rPr>
        <w:t xml:space="preserve"> study, the user can see a description of the study by right-clicking the study name in the navigation tree, and then clicking </w:t>
      </w:r>
      <w:r w:rsidRPr="00341A9B">
        <w:rPr>
          <w:rStyle w:val="Bold"/>
          <w:spacing w:val="-2"/>
        </w:rPr>
        <w:t>Show Definition</w:t>
      </w:r>
      <w:r w:rsidRPr="00341A9B">
        <w:rPr>
          <w:color w:val="000000" w:themeColor="text1"/>
          <w:spacing w:val="-2"/>
        </w:rPr>
        <w:t>.</w:t>
      </w:r>
    </w:p>
    <w:p w:rsidR="00EF7B33" w:rsidRDefault="00EF7B33" w:rsidP="00EF7B33">
      <w:pPr>
        <w:pStyle w:val="Heading2"/>
      </w:pPr>
      <w:bookmarkStart w:id="18" w:name="_Ref240428546"/>
      <w:bookmarkStart w:id="19" w:name="_Ref240428562"/>
      <w:bookmarkStart w:id="20" w:name="_Toc283211179"/>
      <w:r>
        <w:lastRenderedPageBreak/>
        <w:t>Managing User Accounts</w:t>
      </w:r>
      <w:bookmarkEnd w:id="12"/>
      <w:bookmarkEnd w:id="18"/>
      <w:bookmarkEnd w:id="19"/>
      <w:bookmarkEnd w:id="20"/>
    </w:p>
    <w:p w:rsidR="00EF7B33" w:rsidRDefault="00EF7B33" w:rsidP="00EF7B33">
      <w:pPr>
        <w:pStyle w:val="Heading3"/>
      </w:pPr>
      <w:bookmarkStart w:id="21" w:name="_Toc283211180"/>
      <w:r>
        <w:t xml:space="preserve">Creating a User </w:t>
      </w:r>
      <w:bookmarkStart w:id="22" w:name="CreateUser"/>
      <w:bookmarkEnd w:id="22"/>
      <w:r>
        <w:t>Account</w:t>
      </w:r>
      <w:bookmarkEnd w:id="21"/>
    </w:p>
    <w:p w:rsidR="00EF7B33" w:rsidRDefault="00EF7B33" w:rsidP="004770AA">
      <w:pPr>
        <w:pStyle w:val="ListNumStart"/>
        <w:numPr>
          <w:ilvl w:val="0"/>
          <w:numId w:val="9"/>
        </w:numPr>
      </w:pPr>
      <w:r>
        <w:t>To create a user account:</w:t>
      </w:r>
    </w:p>
    <w:p w:rsidR="00EF7B33" w:rsidRDefault="00EF7B33" w:rsidP="004770AA">
      <w:pPr>
        <w:pStyle w:val="ListNumber"/>
        <w:keepNext/>
        <w:numPr>
          <w:ilvl w:val="1"/>
          <w:numId w:val="9"/>
        </w:numPr>
      </w:pPr>
      <w:r>
        <w:t xml:space="preserve">Click the </w:t>
      </w:r>
      <w:r w:rsidRPr="005325E0">
        <w:rPr>
          <w:rStyle w:val="Bold"/>
        </w:rPr>
        <w:t>Admin</w:t>
      </w:r>
      <w:r>
        <w:t xml:space="preserve"> tab to display the administrator’s console.</w:t>
      </w:r>
    </w:p>
    <w:p w:rsidR="00EF7B33" w:rsidRDefault="00EF7B33" w:rsidP="004770AA">
      <w:pPr>
        <w:pStyle w:val="ListNumber"/>
        <w:numPr>
          <w:ilvl w:val="1"/>
          <w:numId w:val="9"/>
        </w:numPr>
      </w:pPr>
      <w:r>
        <w:t xml:space="preserve">Click </w:t>
      </w:r>
      <w:r w:rsidRPr="005325E0">
        <w:rPr>
          <w:rStyle w:val="Bold"/>
        </w:rPr>
        <w:t>Create</w:t>
      </w:r>
      <w:r>
        <w:rPr>
          <w:rStyle w:val="Bold"/>
        </w:rPr>
        <w:t xml:space="preserve"> User</w:t>
      </w:r>
      <w:r>
        <w:t>.</w:t>
      </w:r>
    </w:p>
    <w:p w:rsidR="00EF7B33" w:rsidRDefault="00EF7B33" w:rsidP="00EF7B33">
      <w:pPr>
        <w:pStyle w:val="NormalIndent"/>
        <w:keepNext/>
      </w:pPr>
      <w:r>
        <w:t>The Create User window appears:</w:t>
      </w:r>
    </w:p>
    <w:p w:rsidR="00EF7B33" w:rsidRDefault="00EF7B33" w:rsidP="00EF7B33">
      <w:pPr>
        <w:pStyle w:val="NormalIndent"/>
      </w:pPr>
      <w:r>
        <w:rPr>
          <w:noProof/>
        </w:rPr>
        <w:drawing>
          <wp:inline distT="0" distB="0" distL="0" distR="0">
            <wp:extent cx="4426667" cy="4015238"/>
            <wp:effectExtent l="19050" t="0" r="0" b="0"/>
            <wp:docPr id="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4426667" cy="4015238"/>
                    </a:xfrm>
                    <a:prstGeom prst="rect">
                      <a:avLst/>
                    </a:prstGeom>
                    <a:noFill/>
                    <a:ln w="9525">
                      <a:noFill/>
                      <a:miter lim="800000"/>
                      <a:headEnd/>
                      <a:tailEnd/>
                    </a:ln>
                  </pic:spPr>
                </pic:pic>
              </a:graphicData>
            </a:graphic>
          </wp:inline>
        </w:drawing>
      </w:r>
    </w:p>
    <w:p w:rsidR="00EF7B33" w:rsidRDefault="00EF7B33" w:rsidP="004770AA">
      <w:pPr>
        <w:pStyle w:val="ListNumber"/>
        <w:numPr>
          <w:ilvl w:val="1"/>
          <w:numId w:val="9"/>
        </w:numPr>
      </w:pPr>
      <w:r>
        <w:t>Provide values for the fields in the Create AuthUser window, as follows:</w:t>
      </w:r>
    </w:p>
    <w:tbl>
      <w:tblPr>
        <w:tblStyle w:val="tranSMARTTable"/>
        <w:tblW w:w="8480" w:type="dxa"/>
        <w:tblInd w:w="468" w:type="dxa"/>
        <w:tblLayout w:type="fixed"/>
        <w:tblLook w:val="04A0"/>
      </w:tblPr>
      <w:tblGrid>
        <w:gridCol w:w="1631"/>
        <w:gridCol w:w="5218"/>
        <w:gridCol w:w="1631"/>
      </w:tblGrid>
      <w:tr w:rsidR="00EF7B33" w:rsidTr="007F4F65">
        <w:trPr>
          <w:cnfStyle w:val="100000000000"/>
        </w:trPr>
        <w:tc>
          <w:tcPr>
            <w:tcW w:w="1631" w:type="dxa"/>
          </w:tcPr>
          <w:p w:rsidR="00EF7B33" w:rsidRDefault="00EF7B33" w:rsidP="007F4F65">
            <w:pPr>
              <w:pStyle w:val="TableHeading0"/>
              <w:keepNext/>
              <w:keepLines/>
            </w:pPr>
            <w:r>
              <w:t>Field</w:t>
            </w:r>
          </w:p>
        </w:tc>
        <w:tc>
          <w:tcPr>
            <w:tcW w:w="5218" w:type="dxa"/>
          </w:tcPr>
          <w:p w:rsidR="00EF7B33" w:rsidRDefault="00EF7B33" w:rsidP="007F4F65">
            <w:pPr>
              <w:pStyle w:val="TableHeading0"/>
              <w:keepNext/>
              <w:keepLines/>
            </w:pPr>
            <w:r>
              <w:t>Description</w:t>
            </w:r>
          </w:p>
        </w:tc>
        <w:tc>
          <w:tcPr>
            <w:tcW w:w="1631" w:type="dxa"/>
          </w:tcPr>
          <w:p w:rsidR="00EF7B33" w:rsidRDefault="00EF7B33" w:rsidP="007F4F65">
            <w:pPr>
              <w:pStyle w:val="TableHeading0"/>
              <w:keepNext/>
              <w:keepLines/>
            </w:pPr>
            <w:r>
              <w:t>Required</w:t>
            </w:r>
          </w:p>
        </w:tc>
      </w:tr>
      <w:tr w:rsidR="00EF7B33" w:rsidTr="007F4F65">
        <w:tc>
          <w:tcPr>
            <w:tcW w:w="1631" w:type="dxa"/>
          </w:tcPr>
          <w:p w:rsidR="00EF7B33" w:rsidRDefault="00EF7B33" w:rsidP="007F4F65">
            <w:pPr>
              <w:pStyle w:val="TableText0"/>
              <w:keepNext/>
              <w:keepLines/>
            </w:pPr>
            <w:r>
              <w:t>WWID</w:t>
            </w:r>
          </w:p>
        </w:tc>
        <w:tc>
          <w:tcPr>
            <w:tcW w:w="5218" w:type="dxa"/>
          </w:tcPr>
          <w:p w:rsidR="00EF7B33" w:rsidRDefault="00EF7B33" w:rsidP="007F4F65">
            <w:pPr>
              <w:pStyle w:val="TableText0"/>
              <w:keepNext/>
              <w:keepLines/>
            </w:pPr>
            <w:r>
              <w:t>The user’s Johnson &amp; Johnson WWID.</w:t>
            </w:r>
          </w:p>
        </w:tc>
        <w:tc>
          <w:tcPr>
            <w:tcW w:w="1631" w:type="dxa"/>
          </w:tcPr>
          <w:p w:rsidR="00EF7B33" w:rsidRDefault="00EF7B33" w:rsidP="007F4F65">
            <w:pPr>
              <w:pStyle w:val="TableText0"/>
              <w:keepNext/>
              <w:keepLines/>
            </w:pPr>
            <w:r>
              <w:t>Yes</w:t>
            </w:r>
          </w:p>
        </w:tc>
      </w:tr>
      <w:tr w:rsidR="00EF7B33" w:rsidTr="007F4F65">
        <w:tc>
          <w:tcPr>
            <w:tcW w:w="1631" w:type="dxa"/>
          </w:tcPr>
          <w:p w:rsidR="00EF7B33" w:rsidRDefault="00EF7B33" w:rsidP="007F4F65">
            <w:pPr>
              <w:pStyle w:val="TableText0"/>
              <w:keepNext/>
              <w:keepLines/>
            </w:pPr>
            <w:r>
              <w:t>Login Name</w:t>
            </w:r>
          </w:p>
        </w:tc>
        <w:tc>
          <w:tcPr>
            <w:tcW w:w="5218" w:type="dxa"/>
          </w:tcPr>
          <w:p w:rsidR="00EF7B33" w:rsidRDefault="00EF7B33" w:rsidP="007F4F65">
            <w:pPr>
              <w:pStyle w:val="TableText0"/>
              <w:keepNext/>
              <w:keepLines/>
            </w:pPr>
            <w:r>
              <w:t>The user’s Johnson &amp; Johnson login ID.</w:t>
            </w:r>
          </w:p>
        </w:tc>
        <w:tc>
          <w:tcPr>
            <w:tcW w:w="1631" w:type="dxa"/>
          </w:tcPr>
          <w:p w:rsidR="00EF7B33" w:rsidRDefault="00EF7B33" w:rsidP="007F4F65">
            <w:pPr>
              <w:pStyle w:val="TableText0"/>
              <w:keepNext/>
              <w:keepLines/>
            </w:pPr>
            <w:r>
              <w:t>Yes</w:t>
            </w:r>
          </w:p>
        </w:tc>
      </w:tr>
      <w:tr w:rsidR="00EF7B33" w:rsidTr="007F4F65">
        <w:tc>
          <w:tcPr>
            <w:tcW w:w="1631" w:type="dxa"/>
          </w:tcPr>
          <w:p w:rsidR="00EF7B33" w:rsidRDefault="00EF7B33" w:rsidP="007F4F65">
            <w:pPr>
              <w:pStyle w:val="TableText0"/>
            </w:pPr>
            <w:r>
              <w:t>Full Name</w:t>
            </w:r>
          </w:p>
        </w:tc>
        <w:tc>
          <w:tcPr>
            <w:tcW w:w="5218" w:type="dxa"/>
          </w:tcPr>
          <w:p w:rsidR="00EF7B33" w:rsidRDefault="00EF7B33" w:rsidP="007F4F65">
            <w:pPr>
              <w:pStyle w:val="TableText0"/>
              <w:tabs>
                <w:tab w:val="clear" w:pos="360"/>
                <w:tab w:val="clear" w:pos="720"/>
                <w:tab w:val="clear" w:pos="1080"/>
                <w:tab w:val="clear" w:pos="1440"/>
                <w:tab w:val="clear" w:pos="1800"/>
                <w:tab w:val="clear" w:pos="2160"/>
              </w:tabs>
            </w:pPr>
            <w:r>
              <w:tab/>
              <w:t>The name to display in the tranSMART window for this user.</w:t>
            </w:r>
          </w:p>
        </w:tc>
        <w:tc>
          <w:tcPr>
            <w:tcW w:w="1631" w:type="dxa"/>
          </w:tcPr>
          <w:p w:rsidR="00EF7B33" w:rsidRDefault="00EF7B33" w:rsidP="007F4F65">
            <w:pPr>
              <w:pStyle w:val="TableText0"/>
            </w:pPr>
            <w:r>
              <w:t>Yes</w:t>
            </w:r>
          </w:p>
        </w:tc>
      </w:tr>
      <w:tr w:rsidR="00EF7B33" w:rsidTr="007F4F65">
        <w:tc>
          <w:tcPr>
            <w:tcW w:w="1631" w:type="dxa"/>
          </w:tcPr>
          <w:p w:rsidR="00EF7B33" w:rsidRDefault="00EF7B33" w:rsidP="007F4F65">
            <w:pPr>
              <w:pStyle w:val="TableText0"/>
            </w:pPr>
            <w:r>
              <w:lastRenderedPageBreak/>
              <w:t>Password</w:t>
            </w:r>
          </w:p>
        </w:tc>
        <w:tc>
          <w:tcPr>
            <w:tcW w:w="5218" w:type="dxa"/>
          </w:tcPr>
          <w:p w:rsidR="00EF7B33" w:rsidRDefault="00EF7B33" w:rsidP="007F4F65">
            <w:pPr>
              <w:pStyle w:val="TableText0"/>
            </w:pPr>
            <w:r>
              <w:t xml:space="preserve">This field is obsolete and will be removed in a future tranSMART release. </w:t>
            </w:r>
          </w:p>
          <w:p w:rsidR="00EF7B33" w:rsidRDefault="00EF7B33" w:rsidP="007F4F65">
            <w:pPr>
              <w:pStyle w:val="TableText0"/>
            </w:pPr>
            <w:r>
              <w:t xml:space="preserve">Type any random text in this field. Do not give the user the text you type. Do not leave the field blank. </w:t>
            </w:r>
          </w:p>
        </w:tc>
        <w:tc>
          <w:tcPr>
            <w:tcW w:w="1631" w:type="dxa"/>
          </w:tcPr>
          <w:p w:rsidR="00EF7B33" w:rsidRDefault="00EF7B33" w:rsidP="007F4F65">
            <w:pPr>
              <w:pStyle w:val="TableText0"/>
            </w:pPr>
            <w:r>
              <w:t>No</w:t>
            </w:r>
          </w:p>
        </w:tc>
      </w:tr>
      <w:tr w:rsidR="00EF7B33" w:rsidTr="007F4F65">
        <w:tc>
          <w:tcPr>
            <w:tcW w:w="1631" w:type="dxa"/>
          </w:tcPr>
          <w:p w:rsidR="00EF7B33" w:rsidRDefault="00EF7B33" w:rsidP="007F4F65">
            <w:pPr>
              <w:pStyle w:val="TableText0"/>
            </w:pPr>
            <w:r>
              <w:t>Email</w:t>
            </w:r>
          </w:p>
        </w:tc>
        <w:tc>
          <w:tcPr>
            <w:tcW w:w="5218" w:type="dxa"/>
          </w:tcPr>
          <w:p w:rsidR="00EF7B33" w:rsidRDefault="00EF7B33" w:rsidP="007F4F65">
            <w:pPr>
              <w:pStyle w:val="TableText0"/>
            </w:pPr>
            <w:r>
              <w:t xml:space="preserve">The user’s email address. </w:t>
            </w:r>
          </w:p>
        </w:tc>
        <w:tc>
          <w:tcPr>
            <w:tcW w:w="1631" w:type="dxa"/>
          </w:tcPr>
          <w:p w:rsidR="00EF7B33" w:rsidRDefault="00EF7B33" w:rsidP="007F4F65">
            <w:pPr>
              <w:pStyle w:val="TableText0"/>
            </w:pPr>
            <w:r>
              <w:t>No</w:t>
            </w:r>
          </w:p>
        </w:tc>
      </w:tr>
      <w:tr w:rsidR="00EF7B33" w:rsidTr="007F4F65">
        <w:tc>
          <w:tcPr>
            <w:tcW w:w="1631" w:type="dxa"/>
          </w:tcPr>
          <w:p w:rsidR="00EF7B33" w:rsidRDefault="00EF7B33" w:rsidP="007F4F65">
            <w:pPr>
              <w:pStyle w:val="TableText0"/>
            </w:pPr>
            <w:r>
              <w:t>Enabled</w:t>
            </w:r>
          </w:p>
        </w:tc>
        <w:tc>
          <w:tcPr>
            <w:tcW w:w="5218" w:type="dxa"/>
          </w:tcPr>
          <w:p w:rsidR="00EF7B33" w:rsidRDefault="00EF7B33" w:rsidP="007F4F65">
            <w:pPr>
              <w:pStyle w:val="TableText0"/>
            </w:pPr>
            <w:r>
              <w:t>Check this box to enable the user to log into tranSMART.  If you leave the box blank, the user’s account is disabled, and the user will not be able to log into tranSMART.</w:t>
            </w:r>
          </w:p>
        </w:tc>
        <w:tc>
          <w:tcPr>
            <w:tcW w:w="1631" w:type="dxa"/>
          </w:tcPr>
          <w:p w:rsidR="00EF7B33" w:rsidRDefault="00EF7B33" w:rsidP="007F4F65">
            <w:pPr>
              <w:pStyle w:val="TableText0"/>
            </w:pPr>
            <w:r>
              <w:t>No</w:t>
            </w:r>
          </w:p>
        </w:tc>
      </w:tr>
      <w:tr w:rsidR="00EF7B33" w:rsidTr="007F4F65">
        <w:tc>
          <w:tcPr>
            <w:tcW w:w="1631" w:type="dxa"/>
          </w:tcPr>
          <w:p w:rsidR="00EF7B33" w:rsidRDefault="00EF7B33" w:rsidP="007F4F65">
            <w:pPr>
              <w:pStyle w:val="TableText0"/>
            </w:pPr>
            <w:r>
              <w:t>Description</w:t>
            </w:r>
          </w:p>
        </w:tc>
        <w:tc>
          <w:tcPr>
            <w:tcW w:w="5218" w:type="dxa"/>
          </w:tcPr>
          <w:p w:rsidR="00EF7B33" w:rsidRDefault="00EF7B33" w:rsidP="007F4F65">
            <w:pPr>
              <w:pStyle w:val="TableText0"/>
            </w:pPr>
            <w:r>
              <w:t xml:space="preserve">An optional description of the user.  </w:t>
            </w:r>
          </w:p>
          <w:p w:rsidR="00EF7B33" w:rsidRDefault="00EF7B33" w:rsidP="007F4F65">
            <w:pPr>
              <w:pStyle w:val="TableText0"/>
            </w:pPr>
            <w:r>
              <w:t xml:space="preserve">The description appears in the user list (displayed with the </w:t>
            </w:r>
            <w:r w:rsidRPr="0033697B">
              <w:rPr>
                <w:rStyle w:val="Bold"/>
              </w:rPr>
              <w:t>User List</w:t>
            </w:r>
            <w:r>
              <w:t xml:space="preserve"> task in the administrator’s console).</w:t>
            </w:r>
          </w:p>
        </w:tc>
        <w:tc>
          <w:tcPr>
            <w:tcW w:w="1631" w:type="dxa"/>
          </w:tcPr>
          <w:p w:rsidR="00EF7B33" w:rsidRDefault="00EF7B33" w:rsidP="007F4F65">
            <w:pPr>
              <w:pStyle w:val="TableText0"/>
            </w:pPr>
            <w:r>
              <w:t>No</w:t>
            </w:r>
          </w:p>
        </w:tc>
      </w:tr>
      <w:tr w:rsidR="00EF7B33" w:rsidTr="007F4F65">
        <w:tc>
          <w:tcPr>
            <w:tcW w:w="1631" w:type="dxa"/>
          </w:tcPr>
          <w:p w:rsidR="00EF7B33" w:rsidRDefault="00EF7B33" w:rsidP="007F4F65">
            <w:pPr>
              <w:pStyle w:val="TableText0"/>
            </w:pPr>
            <w:r>
              <w:t>Show Email</w:t>
            </w:r>
          </w:p>
        </w:tc>
        <w:tc>
          <w:tcPr>
            <w:tcW w:w="5218" w:type="dxa"/>
          </w:tcPr>
          <w:p w:rsidR="00EF7B33" w:rsidRDefault="00EF7B33" w:rsidP="007F4F65">
            <w:pPr>
              <w:pStyle w:val="TableText0"/>
            </w:pPr>
            <w:r>
              <w:t>Check this box to display the user’s email address.</w:t>
            </w:r>
          </w:p>
          <w:p w:rsidR="00EF7B33" w:rsidRDefault="00EF7B33" w:rsidP="007F4F65">
            <w:pPr>
              <w:pStyle w:val="TableText0"/>
            </w:pPr>
            <w:r w:rsidRPr="00A218D6">
              <w:rPr>
                <w:rStyle w:val="Bold"/>
                <w:color w:val="1F497D" w:themeColor="text2"/>
              </w:rPr>
              <w:t>Note:</w:t>
            </w:r>
            <w:r>
              <w:t xml:space="preserve"> The email display functionality is reserved for future use.  Currently, the user’s email address is displayed only when you or another User Administrator view or edit a user’s account.</w:t>
            </w:r>
          </w:p>
        </w:tc>
        <w:tc>
          <w:tcPr>
            <w:tcW w:w="1631" w:type="dxa"/>
          </w:tcPr>
          <w:p w:rsidR="00EF7B33" w:rsidRDefault="00EF7B33" w:rsidP="007F4F65">
            <w:pPr>
              <w:pStyle w:val="TableText0"/>
            </w:pPr>
            <w:r>
              <w:t>No</w:t>
            </w:r>
          </w:p>
        </w:tc>
      </w:tr>
      <w:tr w:rsidR="00EF7B33" w:rsidTr="007F4F65">
        <w:tc>
          <w:tcPr>
            <w:tcW w:w="1631" w:type="dxa"/>
          </w:tcPr>
          <w:p w:rsidR="00EF7B33" w:rsidRDefault="00EF7B33" w:rsidP="007F4F65">
            <w:pPr>
              <w:pStyle w:val="TableText0"/>
            </w:pPr>
            <w:r>
              <w:t>Assign Roles</w:t>
            </w:r>
          </w:p>
        </w:tc>
        <w:tc>
          <w:tcPr>
            <w:tcW w:w="5218" w:type="dxa"/>
          </w:tcPr>
          <w:p w:rsidR="00EF7B33" w:rsidRDefault="00EF7B33" w:rsidP="007F4F65">
            <w:pPr>
              <w:pStyle w:val="TableText0"/>
            </w:pPr>
            <w:r>
              <w:t>Assign one or more roles to the user by checking the boxes next to the names of the roles to assign.</w:t>
            </w:r>
          </w:p>
          <w:p w:rsidR="00EF7B33" w:rsidRDefault="00EF7B33" w:rsidP="007F4F65">
            <w:pPr>
              <w:pStyle w:val="TableText0"/>
            </w:pPr>
            <w:r>
              <w:t>If you do not check any of the boxes, the  user will not be able to log into tranSMART.</w:t>
            </w:r>
          </w:p>
          <w:p w:rsidR="00EF7B33" w:rsidRDefault="00EF7B33" w:rsidP="007F4F65">
            <w:pPr>
              <w:pStyle w:val="TableText0"/>
            </w:pPr>
            <w:r w:rsidRPr="0066705C">
              <w:rPr>
                <w:rStyle w:val="Bold"/>
                <w:color w:val="1F497D" w:themeColor="text2"/>
              </w:rPr>
              <w:t>Note:</w:t>
            </w:r>
            <w:r>
              <w:t xml:space="preserve"> For information about the roles you can assign to the user, see the </w:t>
            </w:r>
            <w:r w:rsidRPr="003D0E32">
              <w:t xml:space="preserve">section </w:t>
            </w:r>
            <w:fldSimple w:instr=" REF _Ref240360258 \h  \* MERGEFORMAT ">
              <w:r w:rsidRPr="00F7769B">
                <w:rPr>
                  <w:rStyle w:val="xRef"/>
                </w:rPr>
                <w:t>User Roles</w:t>
              </w:r>
            </w:fldSimple>
            <w:r w:rsidRPr="00C03309">
              <w:rPr>
                <w:rStyle w:val="InvisibleOnline"/>
              </w:rPr>
              <w:t xml:space="preserve"> on page </w:t>
            </w:r>
            <w:r w:rsidR="00D26F21" w:rsidRPr="00C03309">
              <w:rPr>
                <w:rStyle w:val="InvisibleOnline"/>
              </w:rPr>
              <w:fldChar w:fldCharType="begin"/>
            </w:r>
            <w:r w:rsidRPr="00C03309">
              <w:rPr>
                <w:rStyle w:val="InvisibleOnline"/>
              </w:rPr>
              <w:instrText xml:space="preserve"> PAGEREF _Ref240360248 \h </w:instrText>
            </w:r>
            <w:r w:rsidR="00D26F21" w:rsidRPr="00C03309">
              <w:rPr>
                <w:rStyle w:val="InvisibleOnline"/>
              </w:rPr>
            </w:r>
            <w:r w:rsidR="00D26F21" w:rsidRPr="00C03309">
              <w:rPr>
                <w:rStyle w:val="InvisibleOnline"/>
              </w:rPr>
              <w:fldChar w:fldCharType="separate"/>
            </w:r>
            <w:r>
              <w:rPr>
                <w:rStyle w:val="InvisibleOnline"/>
                <w:noProof/>
              </w:rPr>
              <w:t>6</w:t>
            </w:r>
            <w:r w:rsidR="00D26F21" w:rsidRPr="00C03309">
              <w:rPr>
                <w:rStyle w:val="InvisibleOnline"/>
              </w:rPr>
              <w:fldChar w:fldCharType="end"/>
            </w:r>
            <w:r>
              <w:t>.</w:t>
            </w:r>
          </w:p>
        </w:tc>
        <w:tc>
          <w:tcPr>
            <w:tcW w:w="1631" w:type="dxa"/>
          </w:tcPr>
          <w:p w:rsidR="00EF7B33" w:rsidRDefault="00EF7B33" w:rsidP="007F4F65">
            <w:pPr>
              <w:pStyle w:val="TableText0"/>
            </w:pPr>
            <w:r>
              <w:t>Yes</w:t>
            </w:r>
          </w:p>
        </w:tc>
      </w:tr>
    </w:tbl>
    <w:p w:rsidR="00EF7B33" w:rsidRDefault="00EF7B33" w:rsidP="00EF7B33">
      <w:pPr>
        <w:pStyle w:val="Spacer"/>
      </w:pPr>
    </w:p>
    <w:p w:rsidR="00EF7B33" w:rsidRDefault="00EF7B33" w:rsidP="004770AA">
      <w:pPr>
        <w:pStyle w:val="ListNumber"/>
        <w:numPr>
          <w:ilvl w:val="1"/>
          <w:numId w:val="9"/>
        </w:numPr>
      </w:pPr>
      <w:r>
        <w:t xml:space="preserve">When finished defining the user account, click </w:t>
      </w:r>
      <w:r w:rsidRPr="00230DF6">
        <w:rPr>
          <w:rStyle w:val="Bold"/>
        </w:rPr>
        <w:t>Create</w:t>
      </w:r>
      <w:r>
        <w:t>.</w:t>
      </w:r>
    </w:p>
    <w:p w:rsidR="00EF7B33" w:rsidRDefault="00EF7B33" w:rsidP="00EF7B33">
      <w:pPr>
        <w:pStyle w:val="Heading3"/>
      </w:pPr>
      <w:bookmarkStart w:id="23" w:name="_Toc283211181"/>
      <w:r>
        <w:t xml:space="preserve">Editing or Deleting a </w:t>
      </w:r>
      <w:bookmarkStart w:id="24" w:name="UserList"/>
      <w:bookmarkEnd w:id="24"/>
      <w:r>
        <w:t>User Account</w:t>
      </w:r>
      <w:bookmarkEnd w:id="23"/>
    </w:p>
    <w:p w:rsidR="00EF7B33" w:rsidRDefault="00EF7B33" w:rsidP="004770AA">
      <w:pPr>
        <w:pStyle w:val="ListNumStart"/>
        <w:numPr>
          <w:ilvl w:val="0"/>
          <w:numId w:val="9"/>
        </w:numPr>
      </w:pPr>
      <w:r>
        <w:t>To edit or delete a user account:</w:t>
      </w:r>
    </w:p>
    <w:p w:rsidR="00EF7B33" w:rsidRDefault="00EF7B33" w:rsidP="004770AA">
      <w:pPr>
        <w:pStyle w:val="ListNumber"/>
        <w:numPr>
          <w:ilvl w:val="1"/>
          <w:numId w:val="9"/>
        </w:numPr>
      </w:pPr>
      <w:r>
        <w:t xml:space="preserve">Click the </w:t>
      </w:r>
      <w:r w:rsidRPr="005325E0">
        <w:rPr>
          <w:rStyle w:val="Bold"/>
        </w:rPr>
        <w:t>Admin</w:t>
      </w:r>
      <w:r>
        <w:t xml:space="preserve"> tab to display the administrator’s console.</w:t>
      </w:r>
    </w:p>
    <w:p w:rsidR="00EF7B33" w:rsidRDefault="00EF7B33" w:rsidP="004770AA">
      <w:pPr>
        <w:pStyle w:val="ListNumber"/>
        <w:numPr>
          <w:ilvl w:val="1"/>
          <w:numId w:val="9"/>
        </w:numPr>
      </w:pPr>
      <w:r>
        <w:t xml:space="preserve">Click </w:t>
      </w:r>
      <w:r w:rsidRPr="005325E0">
        <w:rPr>
          <w:rStyle w:val="Bold"/>
        </w:rPr>
        <w:t xml:space="preserve">User </w:t>
      </w:r>
      <w:r>
        <w:rPr>
          <w:rStyle w:val="Bold"/>
        </w:rPr>
        <w:t>List</w:t>
      </w:r>
      <w:r>
        <w:t>.</w:t>
      </w:r>
    </w:p>
    <w:p w:rsidR="00EF7B33" w:rsidRDefault="00EF7B33" w:rsidP="00EF7B33">
      <w:pPr>
        <w:pStyle w:val="NormalIndent"/>
      </w:pPr>
      <w:r>
        <w:t>The AuthUser List window appears.</w:t>
      </w:r>
    </w:p>
    <w:p w:rsidR="00EF7B33" w:rsidRDefault="00EF7B33" w:rsidP="004770AA">
      <w:pPr>
        <w:pStyle w:val="ListNumber"/>
        <w:numPr>
          <w:ilvl w:val="1"/>
          <w:numId w:val="9"/>
        </w:numPr>
      </w:pPr>
      <w:r>
        <w:t xml:space="preserve">Click the column heading </w:t>
      </w:r>
      <w:r>
        <w:rPr>
          <w:rStyle w:val="Bold"/>
        </w:rPr>
        <w:t>Full</w:t>
      </w:r>
      <w:r w:rsidRPr="00D35F96">
        <w:rPr>
          <w:rStyle w:val="Bold"/>
        </w:rPr>
        <w:t xml:space="preserve"> Name</w:t>
      </w:r>
      <w:r>
        <w:t xml:space="preserve"> to sort the list of Johnson &amp; Johnson user names alphabetically.</w:t>
      </w:r>
    </w:p>
    <w:p w:rsidR="00EF7B33" w:rsidRDefault="00EF7B33" w:rsidP="00EF7B33">
      <w:pPr>
        <w:pStyle w:val="NormalIndent"/>
      </w:pPr>
      <w:r>
        <w:t>Sorting the list may help you find the name in the list of users.</w:t>
      </w:r>
    </w:p>
    <w:p w:rsidR="00EF7B33" w:rsidRPr="009244CE" w:rsidRDefault="00EF7B33" w:rsidP="00EF7B33">
      <w:pPr>
        <w:pStyle w:val="Note"/>
        <w:rPr>
          <w:color w:val="000000" w:themeColor="text1"/>
        </w:rPr>
      </w:pPr>
      <w:r w:rsidRPr="009244CE">
        <w:rPr>
          <w:b/>
          <w:color w:val="1F497D" w:themeColor="text2"/>
        </w:rPr>
        <w:lastRenderedPageBreak/>
        <w:t>Note:</w:t>
      </w:r>
      <w:r w:rsidRPr="009244CE">
        <w:rPr>
          <w:color w:val="000000" w:themeColor="text1"/>
        </w:rPr>
        <w:tab/>
      </w:r>
      <w:r>
        <w:rPr>
          <w:color w:val="000000" w:themeColor="text1"/>
        </w:rPr>
        <w:t>You can sort any of the columns in the AuthUser List by clicking the column heading.</w:t>
      </w:r>
    </w:p>
    <w:p w:rsidR="00EF7B33" w:rsidRDefault="00EF7B33" w:rsidP="004770AA">
      <w:pPr>
        <w:pStyle w:val="ListNumber"/>
        <w:numPr>
          <w:ilvl w:val="1"/>
          <w:numId w:val="9"/>
        </w:numPr>
      </w:pPr>
      <w:r>
        <w:t>Locate the name of the user whose account you want to edit or delete.</w:t>
      </w:r>
    </w:p>
    <w:p w:rsidR="00EF7B33" w:rsidRDefault="00EF7B33" w:rsidP="004770AA">
      <w:pPr>
        <w:pStyle w:val="ListNumber"/>
        <w:numPr>
          <w:ilvl w:val="1"/>
          <w:numId w:val="9"/>
        </w:numPr>
      </w:pPr>
      <w:r>
        <w:t xml:space="preserve">Click </w:t>
      </w:r>
      <w:r w:rsidRPr="009244CE">
        <w:rPr>
          <w:rStyle w:val="Bold"/>
        </w:rPr>
        <w:t>Show</w:t>
      </w:r>
      <w:r>
        <w:t xml:space="preserve"> for the account to edit or delete:</w:t>
      </w:r>
    </w:p>
    <w:p w:rsidR="00EF7B33" w:rsidRDefault="00EF7B33" w:rsidP="00EF7B33">
      <w:pPr>
        <w:pStyle w:val="NormalIndent"/>
      </w:pPr>
      <w:r>
        <w:rPr>
          <w:noProof/>
        </w:rPr>
        <w:drawing>
          <wp:inline distT="0" distB="0" distL="0" distR="0">
            <wp:extent cx="4540953" cy="64779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4540953" cy="647790"/>
                    </a:xfrm>
                    <a:prstGeom prst="rect">
                      <a:avLst/>
                    </a:prstGeom>
                    <a:noFill/>
                    <a:ln w="9525">
                      <a:noFill/>
                      <a:miter lim="800000"/>
                      <a:headEnd/>
                      <a:tailEnd/>
                    </a:ln>
                  </pic:spPr>
                </pic:pic>
              </a:graphicData>
            </a:graphic>
          </wp:inline>
        </w:drawing>
      </w:r>
    </w:p>
    <w:p w:rsidR="00EF7B33" w:rsidRDefault="00EF7B33" w:rsidP="00EF7B33">
      <w:pPr>
        <w:pStyle w:val="NormalIndent"/>
      </w:pPr>
      <w:r>
        <w:t>The User window appears.</w:t>
      </w:r>
    </w:p>
    <w:p w:rsidR="00EF7B33" w:rsidRDefault="00EF7B33" w:rsidP="004770AA">
      <w:pPr>
        <w:pStyle w:val="ListNumber"/>
        <w:numPr>
          <w:ilvl w:val="1"/>
          <w:numId w:val="9"/>
        </w:numPr>
      </w:pPr>
      <w:r>
        <w:t>Take one of the following actions:</w:t>
      </w:r>
    </w:p>
    <w:p w:rsidR="00EF7B33" w:rsidRDefault="00EF7B33" w:rsidP="004770AA">
      <w:pPr>
        <w:pStyle w:val="ListBullet2"/>
        <w:numPr>
          <w:ilvl w:val="1"/>
          <w:numId w:val="6"/>
        </w:numPr>
      </w:pPr>
      <w:r>
        <w:t xml:space="preserve">To delete the account, click </w:t>
      </w:r>
      <w:r w:rsidRPr="000D14FD">
        <w:rPr>
          <w:rStyle w:val="Bold"/>
        </w:rPr>
        <w:t>Delete</w:t>
      </w:r>
      <w:r>
        <w:t xml:space="preserve">, then click </w:t>
      </w:r>
      <w:r w:rsidRPr="00683AAF">
        <w:rPr>
          <w:rStyle w:val="Bold"/>
        </w:rPr>
        <w:t>OK</w:t>
      </w:r>
      <w:r>
        <w:t xml:space="preserve"> to confirm the deletion.</w:t>
      </w:r>
    </w:p>
    <w:p w:rsidR="00EF7B33" w:rsidRDefault="00EF7B33" w:rsidP="00EF7B33">
      <w:pPr>
        <w:pStyle w:val="Note"/>
        <w:rPr>
          <w:color w:val="000000" w:themeColor="text1"/>
        </w:rPr>
      </w:pPr>
      <w:r w:rsidRPr="00683AAF">
        <w:rPr>
          <w:b/>
          <w:color w:val="1F497D" w:themeColor="text2"/>
        </w:rPr>
        <w:t>Note:</w:t>
      </w:r>
      <w:r w:rsidRPr="00683AAF">
        <w:rPr>
          <w:color w:val="000000" w:themeColor="text1"/>
        </w:rPr>
        <w:tab/>
      </w:r>
      <w:r>
        <w:t>Deleting a user account does not delete the user’s records in the access log.  Also, records of Dataset Explorer studies are independent of any associated user account.  For example, if a user is the owner of a particular study, the study remains in Dataset Explorer even after the user is deleted, even if no other user has access privileges for the study.</w:t>
      </w:r>
    </w:p>
    <w:p w:rsidR="00EF7B33" w:rsidRDefault="00EF7B33" w:rsidP="004770AA">
      <w:pPr>
        <w:pStyle w:val="ListBullet2"/>
        <w:numPr>
          <w:ilvl w:val="1"/>
          <w:numId w:val="6"/>
        </w:numPr>
      </w:pPr>
      <w:r>
        <w:t xml:space="preserve">To edit the account, click </w:t>
      </w:r>
      <w:r w:rsidRPr="009244CE">
        <w:rPr>
          <w:rStyle w:val="Bold"/>
        </w:rPr>
        <w:t>Edit</w:t>
      </w:r>
      <w:r>
        <w:t xml:space="preserve">.  After making the edits, click </w:t>
      </w:r>
      <w:r w:rsidRPr="009244CE">
        <w:rPr>
          <w:rStyle w:val="Bold"/>
        </w:rPr>
        <w:t>Update</w:t>
      </w:r>
      <w:r>
        <w:t>.</w:t>
      </w:r>
    </w:p>
    <w:p w:rsidR="00EF7B33" w:rsidRDefault="00EF7B33" w:rsidP="00EF7B33"/>
    <w:p w:rsidR="00EF7B33" w:rsidRDefault="00EF7B33" w:rsidP="00EF7B33">
      <w:pPr>
        <w:tabs>
          <w:tab w:val="clear" w:pos="360"/>
          <w:tab w:val="clear" w:pos="720"/>
          <w:tab w:val="clear" w:pos="1080"/>
          <w:tab w:val="clear" w:pos="1440"/>
          <w:tab w:val="clear" w:pos="1800"/>
          <w:tab w:val="clear" w:pos="2160"/>
        </w:tabs>
      </w:pPr>
      <w:r>
        <w:br w:type="page"/>
      </w:r>
    </w:p>
    <w:p w:rsidR="00EF7B33" w:rsidRDefault="00EF7B33" w:rsidP="00EF7B33"/>
    <w:p w:rsidR="00EF7B33" w:rsidRDefault="00EF7B33" w:rsidP="00EF7B33"/>
    <w:p w:rsidR="00EF7B33" w:rsidRDefault="00EF7B33" w:rsidP="00EF7B33">
      <w:pPr>
        <w:sectPr w:rsidR="00EF7B33" w:rsidSect="007F4F65">
          <w:type w:val="oddPage"/>
          <w:pgSz w:w="12240" w:h="15840"/>
          <w:pgMar w:top="1440" w:right="1800" w:bottom="1440" w:left="1800" w:header="708" w:footer="708" w:gutter="0"/>
          <w:cols w:space="708"/>
          <w:titlePg/>
          <w:docGrid w:linePitch="360"/>
        </w:sectPr>
      </w:pPr>
    </w:p>
    <w:p w:rsidR="00EF7B33" w:rsidRPr="00391C3B" w:rsidRDefault="00EF7B33" w:rsidP="00EF7B33">
      <w:pPr>
        <w:pStyle w:val="ChapterNumber"/>
      </w:pPr>
      <w:bookmarkStart w:id="25" w:name="_Ref240360190"/>
      <w:bookmarkStart w:id="26" w:name="_Ref240360200"/>
      <w:r w:rsidRPr="00391C3B">
        <w:lastRenderedPageBreak/>
        <w:t xml:space="preserve">Chapter </w:t>
      </w:r>
      <w:fldSimple w:instr=" SEQ  &quot;Chapter Number&quot; \* MERGEFORMAT">
        <w:r>
          <w:rPr>
            <w:noProof/>
          </w:rPr>
          <w:t>3</w:t>
        </w:r>
      </w:fldSimple>
    </w:p>
    <w:p w:rsidR="00EF7B33" w:rsidRDefault="00EF7B33" w:rsidP="00EF7B33">
      <w:pPr>
        <w:pStyle w:val="Heading1"/>
      </w:pPr>
      <w:bookmarkStart w:id="27" w:name="_Toc283211182"/>
      <w:r w:rsidRPr="00391C3B">
        <w:rPr>
          <w:rStyle w:val="InvisibleChap-Appx"/>
        </w:rPr>
        <w:t xml:space="preserve">Chapter </w:t>
      </w:r>
      <w:r w:rsidR="00D26F21" w:rsidRPr="00391C3B">
        <w:rPr>
          <w:rStyle w:val="InvisibleChap-Appx"/>
        </w:rPr>
        <w:fldChar w:fldCharType="begin"/>
      </w:r>
      <w:r w:rsidRPr="00391C3B">
        <w:rPr>
          <w:rStyle w:val="InvisibleChap-Appx"/>
        </w:rPr>
        <w:instrText xml:space="preserve"> SEQ  "Hidden Chapter Number" \* CHARFORMAT</w:instrText>
      </w:r>
      <w:r w:rsidR="00D26F21" w:rsidRPr="00391C3B">
        <w:rPr>
          <w:rStyle w:val="InvisibleChap-Appx"/>
        </w:rPr>
        <w:fldChar w:fldCharType="separate"/>
      </w:r>
      <w:r>
        <w:rPr>
          <w:rStyle w:val="InvisibleChap-Appx"/>
          <w:noProof/>
        </w:rPr>
        <w:t>3</w:t>
      </w:r>
      <w:r w:rsidR="00D26F21" w:rsidRPr="00391C3B">
        <w:rPr>
          <w:rStyle w:val="InvisibleChap-Appx"/>
        </w:rPr>
        <w:fldChar w:fldCharType="end"/>
      </w:r>
      <w:r w:rsidRPr="00391C3B">
        <w:rPr>
          <w:rStyle w:val="InvisibleChap-Appx"/>
        </w:rPr>
        <w:t xml:space="preserve">:  </w:t>
      </w:r>
      <w:r>
        <w:t>Managing tranSMART Roles</w:t>
      </w:r>
      <w:bookmarkEnd w:id="25"/>
      <w:bookmarkEnd w:id="26"/>
      <w:bookmarkEnd w:id="27"/>
    </w:p>
    <w:p w:rsidR="00EF7B33" w:rsidRDefault="00EF7B33" w:rsidP="00EF7B33">
      <w:r>
        <w:t xml:space="preserve">A role is mapped to one or more tranSMART URLs.  Each URL provides access to a tranSMART resource.  </w:t>
      </w:r>
    </w:p>
    <w:p w:rsidR="00EF7B33" w:rsidRDefault="00EF7B33" w:rsidP="00EF7B33">
      <w:r>
        <w:t>If a user is assigned a particular role, the user is able to access the URL mapped to the role, and therefore, to the resource available through the URL.</w:t>
      </w:r>
    </w:p>
    <w:p w:rsidR="00EF7B33" w:rsidRDefault="00EF7B33" w:rsidP="00EF7B33">
      <w:pPr>
        <w:ind w:right="-240"/>
      </w:pPr>
      <w:r>
        <w:t xml:space="preserve">For example, the role </w:t>
      </w:r>
      <w:r w:rsidRPr="008728D5">
        <w:rPr>
          <w:rStyle w:val="CodeText"/>
        </w:rPr>
        <w:t>ROLE_ADMIN</w:t>
      </w:r>
      <w:r>
        <w:t xml:space="preserve"> is mapped to the URL pattern </w:t>
      </w:r>
      <w:r w:rsidRPr="008728D5">
        <w:rPr>
          <w:rStyle w:val="CodeText"/>
        </w:rPr>
        <w:t>/authUser/**</w:t>
      </w:r>
      <w:r>
        <w:t xml:space="preserve"> on the tranSMART site.  At this location, users assigned </w:t>
      </w:r>
      <w:r w:rsidRPr="008728D5">
        <w:rPr>
          <w:rStyle w:val="CodeText"/>
        </w:rPr>
        <w:t>ROLE_ADMIN</w:t>
      </w:r>
      <w:r>
        <w:t xml:space="preserve"> (that is, administrators like yourself) can view, create, edit, and delete tranSMART user accounts. </w:t>
      </w:r>
    </w:p>
    <w:p w:rsidR="00EF7B33" w:rsidRPr="008728D5" w:rsidRDefault="00EF7B33" w:rsidP="00EF7B33">
      <w:r>
        <w:t xml:space="preserve">A URL pattern can be mapped to one or more roles.  Since </w:t>
      </w:r>
      <w:r w:rsidRPr="008728D5">
        <w:rPr>
          <w:rStyle w:val="CodeText"/>
        </w:rPr>
        <w:t>/au</w:t>
      </w:r>
      <w:r>
        <w:rPr>
          <w:rStyle w:val="CodeText"/>
        </w:rPr>
        <w:t>thUser/**</w:t>
      </w:r>
      <w:r>
        <w:t xml:space="preserve"> is mapped to no other role than </w:t>
      </w:r>
      <w:r w:rsidRPr="008728D5">
        <w:rPr>
          <w:rStyle w:val="CodeText"/>
        </w:rPr>
        <w:t>ROLE_ADMIN</w:t>
      </w:r>
      <w:r>
        <w:t>, only users assigned this role can perform tasks on user accounts.</w:t>
      </w:r>
    </w:p>
    <w:p w:rsidR="00EF7B33" w:rsidRDefault="00EF7B33" w:rsidP="00EF7B33">
      <w:pPr>
        <w:pStyle w:val="Heading2"/>
      </w:pPr>
      <w:bookmarkStart w:id="28" w:name="_Toc283211183"/>
      <w:r>
        <w:t>Understanding Role / URL Mappings</w:t>
      </w:r>
      <w:bookmarkEnd w:id="28"/>
    </w:p>
    <w:p w:rsidR="00EF7B33" w:rsidRDefault="00EF7B33" w:rsidP="00EF7B33">
      <w:r>
        <w:t>Roles are mapped to URLs on the Requestmap List window of the administrator’s console:</w:t>
      </w:r>
    </w:p>
    <w:p w:rsidR="00EF7B33" w:rsidRDefault="00EF7B33" w:rsidP="00EF7B33">
      <w:r>
        <w:rPr>
          <w:noProof/>
        </w:rPr>
        <w:drawing>
          <wp:inline distT="0" distB="0" distL="0" distR="0">
            <wp:extent cx="5486400" cy="2523603"/>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486400" cy="2523603"/>
                    </a:xfrm>
                    <a:prstGeom prst="rect">
                      <a:avLst/>
                    </a:prstGeom>
                    <a:noFill/>
                    <a:ln w="9525">
                      <a:noFill/>
                      <a:miter lim="800000"/>
                      <a:headEnd/>
                      <a:tailEnd/>
                    </a:ln>
                  </pic:spPr>
                </pic:pic>
              </a:graphicData>
            </a:graphic>
          </wp:inline>
        </w:drawing>
      </w:r>
    </w:p>
    <w:p w:rsidR="00EF7B33" w:rsidRDefault="00EF7B33" w:rsidP="00EF7B33">
      <w:pPr>
        <w:keepNext/>
      </w:pPr>
      <w:r>
        <w:t xml:space="preserve">URLs in this window are expressed as fragments of URLs called URL patterns.  tranSMART determines the full URL to associate with a role by adding the URL pattern to the root URL for the tranSMART site. For example, if the tranSMART root URL is </w:t>
      </w:r>
      <w:r w:rsidRPr="003D13E7">
        <w:rPr>
          <w:rStyle w:val="CodeText"/>
        </w:rPr>
        <w:t>https://transmart.jnj.com/transmart</w:t>
      </w:r>
      <w:r>
        <w:t xml:space="preserve"> and the URL pattern is </w:t>
      </w:r>
      <w:r w:rsidRPr="002932BD">
        <w:rPr>
          <w:rStyle w:val="CodeText"/>
        </w:rPr>
        <w:t>/authUser/**</w:t>
      </w:r>
      <w:r>
        <w:t xml:space="preserve">, the complete URL mapped to the role </w:t>
      </w:r>
      <w:r w:rsidRPr="002932BD">
        <w:rPr>
          <w:rStyle w:val="CodeText"/>
        </w:rPr>
        <w:t>ROLE_ADMIN</w:t>
      </w:r>
      <w:r>
        <w:t xml:space="preserve"> is the following:</w:t>
      </w:r>
    </w:p>
    <w:p w:rsidR="00EF7B33" w:rsidRPr="002932BD" w:rsidRDefault="00EF7B33" w:rsidP="00EF7B33">
      <w:pPr>
        <w:rPr>
          <w:rStyle w:val="CodeText"/>
        </w:rPr>
      </w:pPr>
      <w:r w:rsidRPr="002932BD">
        <w:rPr>
          <w:rStyle w:val="CodeText"/>
        </w:rPr>
        <w:t>https://transmart.jnj.com/transmart/authUser/**</w:t>
      </w:r>
    </w:p>
    <w:p w:rsidR="00EF7B33" w:rsidRDefault="00EF7B33" w:rsidP="00EF7B33">
      <w:pPr>
        <w:keepNext/>
        <w:keepLines/>
      </w:pPr>
      <w:r>
        <w:lastRenderedPageBreak/>
        <w:t xml:space="preserve">The request map supports the ** pattern-matching characters.  For example, in the above URL, the URL pattern </w:t>
      </w:r>
      <w:r w:rsidRPr="00F37516">
        <w:rPr>
          <w:rStyle w:val="CodeText"/>
        </w:rPr>
        <w:t>/authUser/**</w:t>
      </w:r>
      <w:r>
        <w:t xml:space="preserve"> matches both of the following URLs:</w:t>
      </w:r>
    </w:p>
    <w:tbl>
      <w:tblPr>
        <w:tblStyle w:val="tranSMARTTable"/>
        <w:tblW w:w="8988" w:type="dxa"/>
        <w:tblLayout w:type="fixed"/>
        <w:tblLook w:val="04A0"/>
      </w:tblPr>
      <w:tblGrid>
        <w:gridCol w:w="5028"/>
        <w:gridCol w:w="3960"/>
      </w:tblGrid>
      <w:tr w:rsidR="00EF7B33" w:rsidTr="007F4F65">
        <w:trPr>
          <w:cnfStyle w:val="100000000000"/>
        </w:trPr>
        <w:tc>
          <w:tcPr>
            <w:tcW w:w="5028" w:type="dxa"/>
          </w:tcPr>
          <w:p w:rsidR="00EF7B33" w:rsidRDefault="00EF7B33" w:rsidP="007F4F65">
            <w:pPr>
              <w:pStyle w:val="TableHeading0"/>
              <w:keepNext/>
              <w:keepLines/>
            </w:pPr>
            <w:r>
              <w:t>URL</w:t>
            </w:r>
          </w:p>
        </w:tc>
        <w:tc>
          <w:tcPr>
            <w:tcW w:w="3960" w:type="dxa"/>
          </w:tcPr>
          <w:p w:rsidR="00EF7B33" w:rsidRDefault="00EF7B33" w:rsidP="007F4F65">
            <w:pPr>
              <w:pStyle w:val="TableHeading0"/>
              <w:keepNext/>
              <w:keepLines/>
            </w:pPr>
            <w:r>
              <w:t>Purpose</w:t>
            </w:r>
          </w:p>
        </w:tc>
      </w:tr>
      <w:tr w:rsidR="00EF7B33" w:rsidTr="007F4F65">
        <w:tc>
          <w:tcPr>
            <w:tcW w:w="5028" w:type="dxa"/>
          </w:tcPr>
          <w:p w:rsidR="00EF7B33" w:rsidRPr="00817011" w:rsidRDefault="00EF7B33" w:rsidP="007F4F65">
            <w:pPr>
              <w:rPr>
                <w:rFonts w:ascii="Courier New" w:hAnsi="Courier New"/>
                <w:spacing w:val="-15"/>
                <w:szCs w:val="18"/>
              </w:rPr>
            </w:pPr>
            <w:r w:rsidRPr="008C6755">
              <w:rPr>
                <w:rStyle w:val="CodeText"/>
                <w:spacing w:val="-15"/>
                <w:szCs w:val="18"/>
              </w:rPr>
              <w:t>https://transmart.jnj.com/transmart/authUser/list</w:t>
            </w:r>
          </w:p>
        </w:tc>
        <w:tc>
          <w:tcPr>
            <w:tcW w:w="3960" w:type="dxa"/>
          </w:tcPr>
          <w:p w:rsidR="00EF7B33" w:rsidRDefault="00EF7B33" w:rsidP="007F4F65">
            <w:pPr>
              <w:pStyle w:val="TableText0"/>
              <w:keepNext/>
              <w:keepLines/>
            </w:pPr>
            <w:r>
              <w:t>View, edit, and delete tranSMART users.</w:t>
            </w:r>
          </w:p>
        </w:tc>
      </w:tr>
      <w:tr w:rsidR="00EF7B33" w:rsidTr="007F4F65">
        <w:tc>
          <w:tcPr>
            <w:tcW w:w="5028" w:type="dxa"/>
          </w:tcPr>
          <w:p w:rsidR="00EF7B33" w:rsidRPr="008C6755" w:rsidRDefault="00EF7B33" w:rsidP="007F4F65">
            <w:pPr>
              <w:rPr>
                <w:rFonts w:ascii="Courier New" w:hAnsi="Courier New"/>
                <w:spacing w:val="-15"/>
                <w:szCs w:val="18"/>
              </w:rPr>
            </w:pPr>
            <w:r w:rsidRPr="008C6755">
              <w:rPr>
                <w:rStyle w:val="CodeText"/>
                <w:spacing w:val="-15"/>
                <w:szCs w:val="18"/>
              </w:rPr>
              <w:t>https://transmart.jnj.com/transmart/authUser/create</w:t>
            </w:r>
          </w:p>
        </w:tc>
        <w:tc>
          <w:tcPr>
            <w:tcW w:w="3960" w:type="dxa"/>
          </w:tcPr>
          <w:p w:rsidR="00EF7B33" w:rsidRDefault="00EF7B33" w:rsidP="007F4F65">
            <w:pPr>
              <w:pStyle w:val="TableText0"/>
              <w:keepNext/>
              <w:keepLines/>
            </w:pPr>
            <w:r>
              <w:t>Create tranSMART users.</w:t>
            </w:r>
          </w:p>
        </w:tc>
      </w:tr>
    </w:tbl>
    <w:p w:rsidR="00EF7B33" w:rsidRDefault="00EF7B33" w:rsidP="00EF7B33">
      <w:pPr>
        <w:pStyle w:val="Spacer"/>
      </w:pPr>
    </w:p>
    <w:p w:rsidR="00EF7B33" w:rsidRDefault="00EF7B33" w:rsidP="00EF7B33">
      <w:pPr>
        <w:pStyle w:val="Heading3"/>
      </w:pPr>
      <w:bookmarkStart w:id="29" w:name="_Toc283211184"/>
      <w:r>
        <w:t>Default Role / URL Mappings</w:t>
      </w:r>
      <w:bookmarkEnd w:id="29"/>
    </w:p>
    <w:p w:rsidR="00EF7B33" w:rsidRDefault="00EF7B33" w:rsidP="00EF7B33">
      <w:pPr>
        <w:keepNext/>
      </w:pPr>
      <w:r>
        <w:t>The following table describes the pre-defined mappings between tranSMART roles and URL patterns:</w:t>
      </w:r>
    </w:p>
    <w:tbl>
      <w:tblPr>
        <w:tblStyle w:val="tranSMARTTable"/>
        <w:tblW w:w="0" w:type="auto"/>
        <w:tblLook w:val="04A0"/>
      </w:tblPr>
      <w:tblGrid>
        <w:gridCol w:w="3097"/>
        <w:gridCol w:w="3577"/>
        <w:gridCol w:w="2182"/>
      </w:tblGrid>
      <w:tr w:rsidR="00EF7B33" w:rsidTr="007F4F65">
        <w:trPr>
          <w:cnfStyle w:val="100000000000"/>
          <w:cantSplit/>
        </w:trPr>
        <w:tc>
          <w:tcPr>
            <w:tcW w:w="2224" w:type="dxa"/>
          </w:tcPr>
          <w:p w:rsidR="00EF7B33" w:rsidRDefault="00EF7B33" w:rsidP="007F4F65">
            <w:pPr>
              <w:pStyle w:val="TableHeading0"/>
              <w:keepNext/>
              <w:keepLines/>
            </w:pPr>
            <w:r>
              <w:t>URL Pattern</w:t>
            </w:r>
          </w:p>
        </w:tc>
        <w:tc>
          <w:tcPr>
            <w:tcW w:w="3241" w:type="dxa"/>
          </w:tcPr>
          <w:p w:rsidR="00EF7B33" w:rsidRDefault="00EF7B33" w:rsidP="007F4F65">
            <w:pPr>
              <w:pStyle w:val="TableHeading0"/>
              <w:keepNext/>
              <w:keepLines/>
            </w:pPr>
            <w:r>
              <w:t>Mapped Role</w:t>
            </w:r>
          </w:p>
        </w:tc>
        <w:tc>
          <w:tcPr>
            <w:tcW w:w="3391" w:type="dxa"/>
          </w:tcPr>
          <w:p w:rsidR="00EF7B33" w:rsidRDefault="00EF7B33" w:rsidP="007F4F65">
            <w:pPr>
              <w:pStyle w:val="TableHeading0"/>
              <w:keepNext/>
              <w:keepLines/>
            </w:pPr>
            <w:r>
              <w:t>Purpose</w:t>
            </w:r>
          </w:p>
        </w:tc>
      </w:tr>
      <w:tr w:rsidR="00EF7B33" w:rsidTr="007F4F65">
        <w:tc>
          <w:tcPr>
            <w:tcW w:w="2224" w:type="dxa"/>
          </w:tcPr>
          <w:p w:rsidR="00EF7B33" w:rsidRPr="00514A95" w:rsidRDefault="00EF7B33" w:rsidP="007F4F65">
            <w:pPr>
              <w:pStyle w:val="TableText0"/>
              <w:keepNext/>
              <w:keepLines/>
              <w:rPr>
                <w:rStyle w:val="CodeText"/>
                <w:szCs w:val="18"/>
              </w:rPr>
            </w:pPr>
            <w:r>
              <w:rPr>
                <w:rStyle w:val="CodeText"/>
                <w:szCs w:val="18"/>
              </w:rPr>
              <w:t>/accessLog/**</w:t>
            </w:r>
          </w:p>
        </w:tc>
        <w:tc>
          <w:tcPr>
            <w:tcW w:w="3241" w:type="dxa"/>
          </w:tcPr>
          <w:p w:rsidR="00EF7B33" w:rsidRPr="00514A95" w:rsidRDefault="00EF7B33" w:rsidP="007F4F65">
            <w:pPr>
              <w:pStyle w:val="TableText0"/>
              <w:keepNext/>
              <w:keepLines/>
              <w:rPr>
                <w:rStyle w:val="CodeText"/>
                <w:szCs w:val="18"/>
              </w:rPr>
            </w:pPr>
            <w:r w:rsidRPr="00514A95">
              <w:rPr>
                <w:rStyle w:val="CodeText"/>
                <w:szCs w:val="18"/>
              </w:rPr>
              <w:t>ROLE_ADMIN</w:t>
            </w:r>
          </w:p>
        </w:tc>
        <w:tc>
          <w:tcPr>
            <w:tcW w:w="3391" w:type="dxa"/>
          </w:tcPr>
          <w:p w:rsidR="00EF7B33" w:rsidRDefault="00EF7B33" w:rsidP="007F4F65">
            <w:pPr>
              <w:pStyle w:val="TableText0"/>
              <w:keepNext/>
              <w:keepLines/>
            </w:pPr>
            <w:r>
              <w:t>View the tranSMART access log.</w:t>
            </w:r>
          </w:p>
          <w:p w:rsidR="00EF7B33" w:rsidRDefault="00EF7B33" w:rsidP="007F4F65">
            <w:pPr>
              <w:pStyle w:val="TableText0"/>
              <w:keepNext/>
              <w:keepLines/>
            </w:pPr>
            <w:r>
              <w:t xml:space="preserve">When you click the </w:t>
            </w:r>
            <w:r w:rsidRPr="00DB4FDD">
              <w:rPr>
                <w:rStyle w:val="Bold"/>
              </w:rPr>
              <w:t>Admin</w:t>
            </w:r>
            <w:r>
              <w:t xml:space="preserve"> tab to access the administrator’s console, the log is displayed by default.</w:t>
            </w:r>
          </w:p>
        </w:tc>
      </w:tr>
      <w:tr w:rsidR="00EF7B33" w:rsidTr="007F4F65">
        <w:tc>
          <w:tcPr>
            <w:tcW w:w="2224" w:type="dxa"/>
          </w:tcPr>
          <w:p w:rsidR="00EF7B33" w:rsidRPr="00514A95" w:rsidRDefault="00EF7B33" w:rsidP="007F4F65">
            <w:pPr>
              <w:pStyle w:val="TableText0"/>
              <w:rPr>
                <w:rStyle w:val="CodeText"/>
                <w:szCs w:val="18"/>
              </w:rPr>
            </w:pPr>
            <w:r w:rsidRPr="00514A95">
              <w:rPr>
                <w:rStyle w:val="CodeText"/>
                <w:szCs w:val="18"/>
              </w:rPr>
              <w:t>/authUser/**</w:t>
            </w:r>
          </w:p>
        </w:tc>
        <w:tc>
          <w:tcPr>
            <w:tcW w:w="3241" w:type="dxa"/>
          </w:tcPr>
          <w:p w:rsidR="00EF7B33" w:rsidRDefault="00EF7B33" w:rsidP="007F4F65">
            <w:pPr>
              <w:pStyle w:val="TableText0"/>
            </w:pPr>
            <w:r w:rsidRPr="00514A95">
              <w:rPr>
                <w:rStyle w:val="CodeText"/>
                <w:szCs w:val="18"/>
              </w:rPr>
              <w:t>ROLE_ADMIN</w:t>
            </w:r>
          </w:p>
        </w:tc>
        <w:tc>
          <w:tcPr>
            <w:tcW w:w="3391" w:type="dxa"/>
          </w:tcPr>
          <w:p w:rsidR="00EF7B33" w:rsidRDefault="00EF7B33" w:rsidP="007F4F65">
            <w:pPr>
              <w:pStyle w:val="TableText0"/>
            </w:pPr>
            <w:r>
              <w:t>Create, view, edit, and delete tranSMART users.</w:t>
            </w:r>
          </w:p>
          <w:p w:rsidR="00EF7B33" w:rsidRDefault="00EF7B33" w:rsidP="007F4F65">
            <w:pPr>
              <w:pStyle w:val="TableText0"/>
            </w:pPr>
            <w:r>
              <w:t>Currently, only tranSMART administrators can perform these tasks.</w:t>
            </w:r>
          </w:p>
        </w:tc>
      </w:tr>
      <w:tr w:rsidR="00EF7B33" w:rsidTr="007F4F65">
        <w:tc>
          <w:tcPr>
            <w:tcW w:w="2224" w:type="dxa"/>
          </w:tcPr>
          <w:p w:rsidR="00EF7B33" w:rsidRPr="00514A95" w:rsidRDefault="00EF7B33" w:rsidP="00EF7B33">
            <w:pPr>
              <w:pStyle w:val="TableText0"/>
              <w:keepLines/>
              <w:rPr>
                <w:rStyle w:val="CodeText"/>
                <w:szCs w:val="18"/>
              </w:rPr>
            </w:pPr>
            <w:r w:rsidRPr="00514A95">
              <w:rPr>
                <w:rStyle w:val="CodeText"/>
                <w:szCs w:val="18"/>
              </w:rPr>
              <w:t>/role/**</w:t>
            </w:r>
          </w:p>
        </w:tc>
        <w:tc>
          <w:tcPr>
            <w:tcW w:w="3241" w:type="dxa"/>
          </w:tcPr>
          <w:p w:rsidR="00EF7B33" w:rsidRDefault="00EF7B33" w:rsidP="00EF7B33">
            <w:pPr>
              <w:pStyle w:val="TableText0"/>
              <w:keepLines/>
            </w:pPr>
            <w:r w:rsidRPr="00514A95">
              <w:rPr>
                <w:rStyle w:val="CodeText"/>
                <w:szCs w:val="18"/>
              </w:rPr>
              <w:t>ROLE_ADMIN</w:t>
            </w:r>
          </w:p>
        </w:tc>
        <w:tc>
          <w:tcPr>
            <w:tcW w:w="3391" w:type="dxa"/>
          </w:tcPr>
          <w:p w:rsidR="00EF7B33" w:rsidRDefault="00EF7B33" w:rsidP="00EF7B33">
            <w:pPr>
              <w:pStyle w:val="TableText0"/>
              <w:keepLines/>
            </w:pPr>
            <w:r>
              <w:t>Create, view, edit, and delete tranSMART roles.</w:t>
            </w:r>
          </w:p>
          <w:p w:rsidR="00EF7B33" w:rsidRDefault="00EF7B33" w:rsidP="00EF7B33">
            <w:pPr>
              <w:pStyle w:val="TableText0"/>
              <w:keepLines/>
            </w:pPr>
            <w:r>
              <w:t>Currently, only tranSMART administrators can perform these tasks.</w:t>
            </w:r>
          </w:p>
        </w:tc>
      </w:tr>
      <w:tr w:rsidR="00EF7B33" w:rsidTr="007F4F65">
        <w:tc>
          <w:tcPr>
            <w:tcW w:w="2224" w:type="dxa"/>
          </w:tcPr>
          <w:p w:rsidR="00EF7B33" w:rsidRPr="00514A95" w:rsidRDefault="00EF7B33" w:rsidP="007F4F65">
            <w:pPr>
              <w:pStyle w:val="TableText0"/>
              <w:keepNext/>
              <w:keepLines/>
              <w:rPr>
                <w:rStyle w:val="CodeText"/>
                <w:szCs w:val="18"/>
              </w:rPr>
            </w:pPr>
            <w:r w:rsidRPr="00514A95">
              <w:rPr>
                <w:rStyle w:val="CodeText"/>
                <w:szCs w:val="18"/>
              </w:rPr>
              <w:lastRenderedPageBreak/>
              <w:t>/requestmap/**</w:t>
            </w:r>
          </w:p>
        </w:tc>
        <w:tc>
          <w:tcPr>
            <w:tcW w:w="3241" w:type="dxa"/>
          </w:tcPr>
          <w:p w:rsidR="00EF7B33" w:rsidRPr="00514A95" w:rsidRDefault="00EF7B33" w:rsidP="007F4F65">
            <w:pPr>
              <w:pStyle w:val="TableText0"/>
              <w:keepNext/>
              <w:keepLines/>
              <w:rPr>
                <w:rStyle w:val="CodeText"/>
                <w:szCs w:val="18"/>
              </w:rPr>
            </w:pPr>
            <w:r w:rsidRPr="00514A95">
              <w:rPr>
                <w:rStyle w:val="CodeText"/>
                <w:szCs w:val="18"/>
              </w:rPr>
              <w:t>ROLE_ADMIN</w:t>
            </w:r>
          </w:p>
        </w:tc>
        <w:tc>
          <w:tcPr>
            <w:tcW w:w="3391" w:type="dxa"/>
          </w:tcPr>
          <w:p w:rsidR="00EF7B33" w:rsidRDefault="00EF7B33" w:rsidP="007F4F65">
            <w:pPr>
              <w:pStyle w:val="TableText0"/>
              <w:keepNext/>
              <w:keepLines/>
            </w:pPr>
            <w:r>
              <w:t>Create, view, edit, and delete mappings between roles and URLs.</w:t>
            </w:r>
          </w:p>
          <w:p w:rsidR="00EF7B33" w:rsidRDefault="00EF7B33" w:rsidP="007F4F65">
            <w:pPr>
              <w:pStyle w:val="TableText0"/>
              <w:keepNext/>
              <w:keepLines/>
            </w:pPr>
            <w:r>
              <w:t>Currently, only tranSMART administrators can perform these tasks.</w:t>
            </w:r>
          </w:p>
        </w:tc>
      </w:tr>
      <w:tr w:rsidR="00EF7B33" w:rsidTr="007F4F65">
        <w:tc>
          <w:tcPr>
            <w:tcW w:w="2224" w:type="dxa"/>
          </w:tcPr>
          <w:p w:rsidR="00EF7B33" w:rsidRPr="00514A95" w:rsidRDefault="00EF7B33" w:rsidP="007F4F65">
            <w:pPr>
              <w:pStyle w:val="TableText0"/>
              <w:rPr>
                <w:rStyle w:val="CodeText"/>
                <w:szCs w:val="18"/>
              </w:rPr>
            </w:pPr>
            <w:r>
              <w:rPr>
                <w:rStyle w:val="CodeText"/>
                <w:szCs w:val="18"/>
              </w:rPr>
              <w:t>/authUserSecureAccess/**</w:t>
            </w:r>
          </w:p>
        </w:tc>
        <w:tc>
          <w:tcPr>
            <w:tcW w:w="3241" w:type="dxa"/>
          </w:tcPr>
          <w:p w:rsidR="00EF7B33" w:rsidRPr="00514A95" w:rsidRDefault="00EF7B33" w:rsidP="007F4F65">
            <w:pPr>
              <w:pStyle w:val="TableText0"/>
              <w:rPr>
                <w:rStyle w:val="CodeText"/>
                <w:szCs w:val="18"/>
              </w:rPr>
            </w:pPr>
            <w:r w:rsidRPr="00514A95">
              <w:rPr>
                <w:rStyle w:val="CodeText"/>
                <w:szCs w:val="18"/>
              </w:rPr>
              <w:t>ROLE_ADMIN</w:t>
            </w:r>
          </w:p>
        </w:tc>
        <w:tc>
          <w:tcPr>
            <w:tcW w:w="3391" w:type="dxa"/>
          </w:tcPr>
          <w:p w:rsidR="00EF7B33" w:rsidRDefault="00EF7B33" w:rsidP="007F4F65">
            <w:pPr>
              <w:pStyle w:val="TableText0"/>
            </w:pPr>
            <w:r>
              <w:t>Create, view, edit, and delete a user’s access rights to specific clinical trials.</w:t>
            </w:r>
          </w:p>
        </w:tc>
      </w:tr>
      <w:tr w:rsidR="00EF7B33" w:rsidTr="007F4F65">
        <w:tc>
          <w:tcPr>
            <w:tcW w:w="2224" w:type="dxa"/>
          </w:tcPr>
          <w:p w:rsidR="00EF7B33" w:rsidRPr="00514A95" w:rsidRDefault="00EF7B33" w:rsidP="007F4F65">
            <w:pPr>
              <w:pStyle w:val="TableText0"/>
              <w:rPr>
                <w:rStyle w:val="CodeText"/>
                <w:szCs w:val="18"/>
              </w:rPr>
            </w:pPr>
            <w:r>
              <w:rPr>
                <w:rStyle w:val="CodeText"/>
                <w:szCs w:val="18"/>
              </w:rPr>
              <w:t>/secureObject/**</w:t>
            </w:r>
          </w:p>
        </w:tc>
        <w:tc>
          <w:tcPr>
            <w:tcW w:w="3241" w:type="dxa"/>
          </w:tcPr>
          <w:p w:rsidR="00EF7B33" w:rsidRPr="00514A95" w:rsidRDefault="00EF7B33" w:rsidP="007F4F65">
            <w:pPr>
              <w:pStyle w:val="TableText0"/>
              <w:rPr>
                <w:rStyle w:val="CodeText"/>
                <w:szCs w:val="18"/>
              </w:rPr>
            </w:pPr>
            <w:r w:rsidRPr="00514A95">
              <w:rPr>
                <w:rStyle w:val="CodeText"/>
                <w:szCs w:val="18"/>
              </w:rPr>
              <w:t>ROLE_ADMIN</w:t>
            </w:r>
          </w:p>
        </w:tc>
        <w:tc>
          <w:tcPr>
            <w:tcW w:w="3391" w:type="dxa"/>
          </w:tcPr>
          <w:p w:rsidR="00EF7B33" w:rsidRDefault="00EF7B33" w:rsidP="007F4F65">
            <w:pPr>
              <w:pStyle w:val="TableText0"/>
            </w:pPr>
            <w:r>
              <w:t>Create, view, edit, and delete IDs and other attributes of a clinical trial.</w:t>
            </w:r>
          </w:p>
        </w:tc>
      </w:tr>
      <w:tr w:rsidR="00EF7B33" w:rsidTr="007F4F65">
        <w:tc>
          <w:tcPr>
            <w:tcW w:w="2224" w:type="dxa"/>
          </w:tcPr>
          <w:p w:rsidR="00EF7B33" w:rsidRPr="00514A95" w:rsidRDefault="00EF7B33" w:rsidP="007F4F65">
            <w:pPr>
              <w:pStyle w:val="TableText0"/>
              <w:rPr>
                <w:rStyle w:val="CodeText"/>
                <w:szCs w:val="18"/>
              </w:rPr>
            </w:pPr>
            <w:r>
              <w:rPr>
                <w:rStyle w:val="CodeText"/>
                <w:szCs w:val="18"/>
              </w:rPr>
              <w:t>/secureObjectPath/**</w:t>
            </w:r>
          </w:p>
        </w:tc>
        <w:tc>
          <w:tcPr>
            <w:tcW w:w="3241" w:type="dxa"/>
          </w:tcPr>
          <w:p w:rsidR="00EF7B33" w:rsidRPr="00514A95" w:rsidRDefault="00EF7B33" w:rsidP="007F4F65">
            <w:pPr>
              <w:pStyle w:val="TableText0"/>
              <w:rPr>
                <w:rStyle w:val="CodeText"/>
                <w:szCs w:val="18"/>
              </w:rPr>
            </w:pPr>
            <w:r w:rsidRPr="00514A95">
              <w:rPr>
                <w:rStyle w:val="CodeText"/>
                <w:szCs w:val="18"/>
              </w:rPr>
              <w:t>ROLE_ADMIN</w:t>
            </w:r>
          </w:p>
        </w:tc>
        <w:tc>
          <w:tcPr>
            <w:tcW w:w="3391" w:type="dxa"/>
          </w:tcPr>
          <w:p w:rsidR="00EF7B33" w:rsidRDefault="00EF7B33" w:rsidP="007F4F65">
            <w:pPr>
              <w:pStyle w:val="TableText0"/>
            </w:pPr>
            <w:r>
              <w:t>No longer used.</w:t>
            </w:r>
          </w:p>
        </w:tc>
      </w:tr>
      <w:tr w:rsidR="00EF7B33" w:rsidTr="007F4F65">
        <w:tc>
          <w:tcPr>
            <w:tcW w:w="2224" w:type="dxa"/>
          </w:tcPr>
          <w:p w:rsidR="00EF7B33" w:rsidRPr="00514A95" w:rsidRDefault="00EF7B33" w:rsidP="007F4F65">
            <w:pPr>
              <w:pStyle w:val="TableText0"/>
              <w:rPr>
                <w:rStyle w:val="CodeText"/>
                <w:szCs w:val="18"/>
              </w:rPr>
            </w:pPr>
            <w:r w:rsidRPr="00514A95">
              <w:rPr>
                <w:rStyle w:val="CodeText"/>
                <w:szCs w:val="18"/>
              </w:rPr>
              <w:t>/**</w:t>
            </w:r>
          </w:p>
        </w:tc>
        <w:tc>
          <w:tcPr>
            <w:tcW w:w="3241" w:type="dxa"/>
          </w:tcPr>
          <w:p w:rsidR="00EF7B33" w:rsidRDefault="00EF7B33" w:rsidP="007F4F65">
            <w:pPr>
              <w:pStyle w:val="TableText0"/>
            </w:pPr>
            <w:r w:rsidRPr="00514A95">
              <w:rPr>
                <w:rStyle w:val="CodeText"/>
                <w:szCs w:val="18"/>
              </w:rPr>
              <w:t>IS_AUTHENTICATED_REMEMBERED</w:t>
            </w:r>
          </w:p>
        </w:tc>
        <w:tc>
          <w:tcPr>
            <w:tcW w:w="3391" w:type="dxa"/>
          </w:tcPr>
          <w:p w:rsidR="00EF7B33" w:rsidRDefault="00EF7B33" w:rsidP="007F4F65">
            <w:pPr>
              <w:pStyle w:val="TableText0"/>
            </w:pPr>
            <w:r>
              <w:t xml:space="preserve">Attempt to access any tranSMART URL.  </w:t>
            </w:r>
          </w:p>
          <w:p w:rsidR="00EF7B33" w:rsidRDefault="00EF7B33" w:rsidP="007F4F65">
            <w:pPr>
              <w:pStyle w:val="TableText0"/>
            </w:pPr>
            <w:r>
              <w:t>Note that:</w:t>
            </w:r>
          </w:p>
          <w:p w:rsidR="00EF7B33" w:rsidRDefault="00EF7B33" w:rsidP="007F4F65">
            <w:pPr>
              <w:pStyle w:val="TableBullet"/>
            </w:pPr>
            <w:r>
              <w:t>If the user has not yet logged into tranSMART, the tranSMART login screen appears.</w:t>
            </w:r>
          </w:p>
          <w:p w:rsidR="00EF7B33" w:rsidRDefault="00EF7B33" w:rsidP="007F4F65">
            <w:pPr>
              <w:pStyle w:val="TableBullet"/>
            </w:pPr>
            <w:r>
              <w:t>If the user successfully logs in, or if the user is already logged in, access to the specified URL depends upon the user’s role.</w:t>
            </w:r>
          </w:p>
        </w:tc>
      </w:tr>
      <w:tr w:rsidR="00EF7B33" w:rsidTr="007F4F65">
        <w:tc>
          <w:tcPr>
            <w:tcW w:w="2224" w:type="dxa"/>
          </w:tcPr>
          <w:p w:rsidR="00EF7B33" w:rsidRPr="00514A95" w:rsidRDefault="00EF7B33" w:rsidP="007F4F65">
            <w:pPr>
              <w:pStyle w:val="TableText0"/>
              <w:rPr>
                <w:rStyle w:val="CodeText"/>
                <w:szCs w:val="18"/>
              </w:rPr>
            </w:pPr>
            <w:r w:rsidRPr="00514A95">
              <w:rPr>
                <w:rStyle w:val="CodeText"/>
                <w:szCs w:val="18"/>
              </w:rPr>
              <w:t>/login/**</w:t>
            </w:r>
          </w:p>
        </w:tc>
        <w:tc>
          <w:tcPr>
            <w:tcW w:w="3241" w:type="dxa"/>
          </w:tcPr>
          <w:p w:rsidR="00EF7B33" w:rsidRPr="00514A95" w:rsidRDefault="00EF7B33" w:rsidP="007F4F65">
            <w:pPr>
              <w:pStyle w:val="TableText0"/>
              <w:rPr>
                <w:rStyle w:val="CodeText"/>
                <w:szCs w:val="18"/>
              </w:rPr>
            </w:pPr>
            <w:r w:rsidRPr="00514A95">
              <w:rPr>
                <w:rStyle w:val="CodeText"/>
                <w:szCs w:val="18"/>
              </w:rPr>
              <w:t>IS_AUTHENTICATED_</w:t>
            </w:r>
            <w:r>
              <w:rPr>
                <w:rStyle w:val="CodeText"/>
                <w:szCs w:val="18"/>
              </w:rPr>
              <w:t>ANONYMOUSLY</w:t>
            </w:r>
          </w:p>
        </w:tc>
        <w:tc>
          <w:tcPr>
            <w:tcW w:w="3391" w:type="dxa"/>
            <w:vMerge w:val="restart"/>
            <w:vAlign w:val="center"/>
          </w:tcPr>
          <w:p w:rsidR="00EF7B33" w:rsidRDefault="00EF7B33" w:rsidP="007F4F65">
            <w:pPr>
              <w:pStyle w:val="TableText0"/>
            </w:pPr>
            <w:r>
              <w:t>These URLs can be accessed by anyone.</w:t>
            </w:r>
          </w:p>
        </w:tc>
      </w:tr>
      <w:tr w:rsidR="00EF7B33" w:rsidTr="007F4F65">
        <w:tc>
          <w:tcPr>
            <w:tcW w:w="2224" w:type="dxa"/>
          </w:tcPr>
          <w:p w:rsidR="00EF7B33" w:rsidRPr="00514A95" w:rsidRDefault="00EF7B33" w:rsidP="007F4F65">
            <w:pPr>
              <w:pStyle w:val="TableText0"/>
              <w:rPr>
                <w:rStyle w:val="CodeText"/>
                <w:szCs w:val="18"/>
              </w:rPr>
            </w:pPr>
            <w:r w:rsidRPr="00514A95">
              <w:rPr>
                <w:rStyle w:val="CodeText"/>
                <w:szCs w:val="18"/>
              </w:rPr>
              <w:t>/css/**</w:t>
            </w:r>
          </w:p>
        </w:tc>
        <w:tc>
          <w:tcPr>
            <w:tcW w:w="3241" w:type="dxa"/>
          </w:tcPr>
          <w:p w:rsidR="00EF7B33" w:rsidRDefault="00EF7B33" w:rsidP="007F4F65">
            <w:pPr>
              <w:pStyle w:val="TableText0"/>
            </w:pPr>
            <w:r w:rsidRPr="00514A95">
              <w:rPr>
                <w:rStyle w:val="CodeText"/>
                <w:szCs w:val="18"/>
              </w:rPr>
              <w:t>IS_AUTHENTICATED_</w:t>
            </w:r>
            <w:r>
              <w:rPr>
                <w:rStyle w:val="CodeText"/>
                <w:szCs w:val="18"/>
              </w:rPr>
              <w:t>ANONYMOUSLY</w:t>
            </w:r>
          </w:p>
        </w:tc>
        <w:tc>
          <w:tcPr>
            <w:tcW w:w="3391" w:type="dxa"/>
            <w:vMerge/>
          </w:tcPr>
          <w:p w:rsidR="00EF7B33" w:rsidRDefault="00EF7B33" w:rsidP="007F4F65">
            <w:pPr>
              <w:pStyle w:val="TableText0"/>
            </w:pPr>
          </w:p>
        </w:tc>
      </w:tr>
      <w:tr w:rsidR="00EF7B33" w:rsidTr="007F4F65">
        <w:tc>
          <w:tcPr>
            <w:tcW w:w="2224" w:type="dxa"/>
          </w:tcPr>
          <w:p w:rsidR="00EF7B33" w:rsidRPr="00514A95" w:rsidRDefault="00EF7B33" w:rsidP="007F4F65">
            <w:pPr>
              <w:pStyle w:val="TableText0"/>
              <w:rPr>
                <w:rStyle w:val="CodeText"/>
                <w:szCs w:val="18"/>
              </w:rPr>
            </w:pPr>
            <w:r w:rsidRPr="00514A95">
              <w:rPr>
                <w:rStyle w:val="CodeText"/>
                <w:szCs w:val="18"/>
              </w:rPr>
              <w:t>/js/**</w:t>
            </w:r>
          </w:p>
        </w:tc>
        <w:tc>
          <w:tcPr>
            <w:tcW w:w="3241" w:type="dxa"/>
          </w:tcPr>
          <w:p w:rsidR="00EF7B33" w:rsidRDefault="00EF7B33" w:rsidP="007F4F65">
            <w:pPr>
              <w:pStyle w:val="TableText0"/>
            </w:pPr>
            <w:r w:rsidRPr="00514A95">
              <w:rPr>
                <w:rStyle w:val="CodeText"/>
                <w:szCs w:val="18"/>
              </w:rPr>
              <w:t>IS_AUTHENTICATED_</w:t>
            </w:r>
            <w:r>
              <w:rPr>
                <w:rStyle w:val="CodeText"/>
                <w:szCs w:val="18"/>
              </w:rPr>
              <w:t>ANONYMOUSLY</w:t>
            </w:r>
          </w:p>
        </w:tc>
        <w:tc>
          <w:tcPr>
            <w:tcW w:w="3391" w:type="dxa"/>
            <w:vMerge/>
          </w:tcPr>
          <w:p w:rsidR="00EF7B33" w:rsidRDefault="00EF7B33" w:rsidP="007F4F65">
            <w:pPr>
              <w:pStyle w:val="TableText0"/>
            </w:pPr>
          </w:p>
        </w:tc>
      </w:tr>
      <w:tr w:rsidR="00EF7B33" w:rsidTr="007F4F65">
        <w:tc>
          <w:tcPr>
            <w:tcW w:w="2224" w:type="dxa"/>
          </w:tcPr>
          <w:p w:rsidR="00EF7B33" w:rsidRPr="00514A95" w:rsidRDefault="00EF7B33" w:rsidP="007F4F65">
            <w:pPr>
              <w:pStyle w:val="TableText0"/>
              <w:rPr>
                <w:rStyle w:val="CodeText"/>
                <w:szCs w:val="18"/>
              </w:rPr>
            </w:pPr>
            <w:r w:rsidRPr="00514A95">
              <w:rPr>
                <w:rStyle w:val="CodeText"/>
                <w:szCs w:val="18"/>
              </w:rPr>
              <w:t>/images/**</w:t>
            </w:r>
          </w:p>
        </w:tc>
        <w:tc>
          <w:tcPr>
            <w:tcW w:w="3241" w:type="dxa"/>
          </w:tcPr>
          <w:p w:rsidR="00EF7B33" w:rsidRDefault="00EF7B33" w:rsidP="007F4F65">
            <w:pPr>
              <w:pStyle w:val="TableText0"/>
            </w:pPr>
            <w:r w:rsidRPr="00514A95">
              <w:rPr>
                <w:rStyle w:val="CodeText"/>
                <w:szCs w:val="18"/>
              </w:rPr>
              <w:t>IS_AUTHENTICATED_</w:t>
            </w:r>
            <w:r>
              <w:rPr>
                <w:rStyle w:val="CodeText"/>
                <w:szCs w:val="18"/>
              </w:rPr>
              <w:t>ANONYMOUSLY</w:t>
            </w:r>
          </w:p>
        </w:tc>
        <w:tc>
          <w:tcPr>
            <w:tcW w:w="3391" w:type="dxa"/>
            <w:vMerge/>
          </w:tcPr>
          <w:p w:rsidR="00EF7B33" w:rsidRDefault="00EF7B33" w:rsidP="007F4F65">
            <w:pPr>
              <w:pStyle w:val="TableText0"/>
            </w:pPr>
          </w:p>
        </w:tc>
      </w:tr>
      <w:tr w:rsidR="00EF7B33" w:rsidTr="007F4F65">
        <w:tc>
          <w:tcPr>
            <w:tcW w:w="2224" w:type="dxa"/>
          </w:tcPr>
          <w:p w:rsidR="00EF7B33" w:rsidRPr="00514A95" w:rsidRDefault="00EF7B33" w:rsidP="007F4F65">
            <w:pPr>
              <w:pStyle w:val="TableText0"/>
              <w:rPr>
                <w:rStyle w:val="CodeText"/>
                <w:szCs w:val="18"/>
              </w:rPr>
            </w:pPr>
            <w:r w:rsidRPr="00514A95">
              <w:rPr>
                <w:rStyle w:val="CodeText"/>
                <w:szCs w:val="18"/>
              </w:rPr>
              <w:t>/search/loadAJAX**</w:t>
            </w:r>
          </w:p>
        </w:tc>
        <w:tc>
          <w:tcPr>
            <w:tcW w:w="3241" w:type="dxa"/>
          </w:tcPr>
          <w:p w:rsidR="00EF7B33" w:rsidRDefault="00EF7B33" w:rsidP="007F4F65">
            <w:pPr>
              <w:pStyle w:val="TableText0"/>
            </w:pPr>
            <w:r w:rsidRPr="00514A95">
              <w:rPr>
                <w:rStyle w:val="CodeText"/>
                <w:szCs w:val="18"/>
              </w:rPr>
              <w:t>IS_AUTHENTICATED_</w:t>
            </w:r>
            <w:r>
              <w:rPr>
                <w:rStyle w:val="CodeText"/>
                <w:szCs w:val="18"/>
              </w:rPr>
              <w:t>ANONYMOUSLY</w:t>
            </w:r>
          </w:p>
        </w:tc>
        <w:tc>
          <w:tcPr>
            <w:tcW w:w="3391" w:type="dxa"/>
            <w:vMerge/>
          </w:tcPr>
          <w:p w:rsidR="00EF7B33" w:rsidRDefault="00EF7B33" w:rsidP="007F4F65">
            <w:pPr>
              <w:pStyle w:val="TableText0"/>
            </w:pPr>
          </w:p>
        </w:tc>
      </w:tr>
    </w:tbl>
    <w:p w:rsidR="00EF7B33" w:rsidRPr="0064704D" w:rsidRDefault="00EF7B33" w:rsidP="00EF7B33">
      <w:pPr>
        <w:pStyle w:val="Note"/>
        <w:rPr>
          <w:color w:val="000000" w:themeColor="text1"/>
        </w:rPr>
      </w:pPr>
      <w:r w:rsidRPr="0064704D">
        <w:rPr>
          <w:b/>
          <w:color w:val="1F497D" w:themeColor="text2"/>
        </w:rPr>
        <w:lastRenderedPageBreak/>
        <w:t>Note:</w:t>
      </w:r>
      <w:r w:rsidRPr="0064704D">
        <w:rPr>
          <w:color w:val="000000" w:themeColor="text1"/>
        </w:rPr>
        <w:tab/>
      </w:r>
      <w:r>
        <w:rPr>
          <w:color w:val="000000" w:themeColor="text1"/>
        </w:rPr>
        <w:t xml:space="preserve">The roles </w:t>
      </w:r>
      <w:r w:rsidRPr="0064704D">
        <w:rPr>
          <w:rStyle w:val="CodeText"/>
        </w:rPr>
        <w:t>IS_AUTHENTICATED_REMEMBERED</w:t>
      </w:r>
      <w:r>
        <w:rPr>
          <w:color w:val="000000" w:themeColor="text1"/>
        </w:rPr>
        <w:t xml:space="preserve"> and </w:t>
      </w:r>
      <w:r w:rsidRPr="0064704D">
        <w:rPr>
          <w:rStyle w:val="CodeText"/>
        </w:rPr>
        <w:t>IS_AUTHENTICATED_ANONYMOUSLY</w:t>
      </w:r>
      <w:r>
        <w:rPr>
          <w:color w:val="000000" w:themeColor="text1"/>
        </w:rPr>
        <w:t xml:space="preserve"> cannot be edited, deleted, or explicitly assigned to users.</w:t>
      </w:r>
    </w:p>
    <w:p w:rsidR="00EF7B33" w:rsidRDefault="00EF7B33" w:rsidP="00EF7B33">
      <w:pPr>
        <w:pStyle w:val="Heading2"/>
      </w:pPr>
      <w:bookmarkStart w:id="30" w:name="_Toc283211185"/>
      <w:r>
        <w:t>Managing User Roles</w:t>
      </w:r>
      <w:bookmarkEnd w:id="30"/>
    </w:p>
    <w:p w:rsidR="00EF7B33" w:rsidRDefault="00EF7B33" w:rsidP="00EF7B33">
      <w:pPr>
        <w:pStyle w:val="Heading3"/>
      </w:pPr>
      <w:bookmarkStart w:id="31" w:name="_Toc283211186"/>
      <w:r>
        <w:t xml:space="preserve">Creating a </w:t>
      </w:r>
      <w:bookmarkStart w:id="32" w:name="CreateRole"/>
      <w:bookmarkEnd w:id="32"/>
      <w:r>
        <w:t>Role</w:t>
      </w:r>
      <w:bookmarkEnd w:id="31"/>
    </w:p>
    <w:p w:rsidR="00EF7B33" w:rsidRDefault="00EF7B33" w:rsidP="004770AA">
      <w:pPr>
        <w:pStyle w:val="ListNumStart"/>
        <w:numPr>
          <w:ilvl w:val="0"/>
          <w:numId w:val="9"/>
        </w:numPr>
      </w:pPr>
      <w:r>
        <w:t>To create a tranSMART user role:</w:t>
      </w:r>
    </w:p>
    <w:p w:rsidR="00EF7B33" w:rsidRDefault="00EF7B33" w:rsidP="004770AA">
      <w:pPr>
        <w:pStyle w:val="ListNumber"/>
        <w:numPr>
          <w:ilvl w:val="1"/>
          <w:numId w:val="9"/>
        </w:numPr>
      </w:pPr>
      <w:r>
        <w:t xml:space="preserve">Click the </w:t>
      </w:r>
      <w:r w:rsidRPr="005325E0">
        <w:rPr>
          <w:rStyle w:val="Bold"/>
        </w:rPr>
        <w:t>Admin</w:t>
      </w:r>
      <w:r>
        <w:t xml:space="preserve"> tab to display the administrator’s console.</w:t>
      </w:r>
    </w:p>
    <w:p w:rsidR="00EF7B33" w:rsidRDefault="00EF7B33" w:rsidP="004770AA">
      <w:pPr>
        <w:pStyle w:val="ListNumber"/>
        <w:numPr>
          <w:ilvl w:val="1"/>
          <w:numId w:val="9"/>
        </w:numPr>
      </w:pPr>
      <w:r>
        <w:t xml:space="preserve">Click </w:t>
      </w:r>
      <w:r w:rsidRPr="005325E0">
        <w:rPr>
          <w:rStyle w:val="Bold"/>
        </w:rPr>
        <w:t>Create</w:t>
      </w:r>
      <w:r>
        <w:rPr>
          <w:rStyle w:val="Bold"/>
        </w:rPr>
        <w:t xml:space="preserve"> Role</w:t>
      </w:r>
      <w:r>
        <w:t>.</w:t>
      </w:r>
    </w:p>
    <w:p w:rsidR="00EF7B33" w:rsidRDefault="00EF7B33" w:rsidP="00EF7B33">
      <w:pPr>
        <w:pStyle w:val="NormalIndent"/>
      </w:pPr>
      <w:r>
        <w:t>The Create Role window appears.</w:t>
      </w:r>
    </w:p>
    <w:p w:rsidR="00EF7B33" w:rsidRDefault="00EF7B33" w:rsidP="004770AA">
      <w:pPr>
        <w:pStyle w:val="ListNumber"/>
        <w:numPr>
          <w:ilvl w:val="1"/>
          <w:numId w:val="9"/>
        </w:numPr>
      </w:pPr>
      <w:r>
        <w:t xml:space="preserve">In </w:t>
      </w:r>
      <w:r w:rsidRPr="004F0C83">
        <w:rPr>
          <w:rStyle w:val="Bold"/>
        </w:rPr>
        <w:t>Role Name</w:t>
      </w:r>
      <w:r>
        <w:t>, type a name for the role.</w:t>
      </w:r>
    </w:p>
    <w:p w:rsidR="00EF7B33" w:rsidRDefault="00EF7B33" w:rsidP="00EF7B33">
      <w:pPr>
        <w:pStyle w:val="NormalIndent"/>
      </w:pPr>
      <w:r>
        <w:t xml:space="preserve">Role names must be upper case and must be prefixed with </w:t>
      </w:r>
      <w:r w:rsidRPr="004F0C83">
        <w:rPr>
          <w:rStyle w:val="CodeText"/>
        </w:rPr>
        <w:t>ROLE_</w:t>
      </w:r>
      <w:r>
        <w:t xml:space="preserve"> – for example:</w:t>
      </w:r>
    </w:p>
    <w:p w:rsidR="00EF7B33" w:rsidRDefault="00EF7B33" w:rsidP="00EF7B33">
      <w:pPr>
        <w:pStyle w:val="NormalIndent"/>
        <w:rPr>
          <w:noProof/>
        </w:rPr>
      </w:pPr>
      <w:r>
        <w:rPr>
          <w:noProof/>
        </w:rPr>
        <w:drawing>
          <wp:inline distT="0" distB="0" distL="0" distR="0">
            <wp:extent cx="2100000" cy="942857"/>
            <wp:effectExtent l="19050" t="0" r="0"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srcRect/>
                    <a:stretch>
                      <a:fillRect/>
                    </a:stretch>
                  </pic:blipFill>
                  <pic:spPr bwMode="auto">
                    <a:xfrm>
                      <a:off x="0" y="0"/>
                      <a:ext cx="2100000" cy="942857"/>
                    </a:xfrm>
                    <a:prstGeom prst="rect">
                      <a:avLst/>
                    </a:prstGeom>
                    <a:noFill/>
                    <a:ln w="9525">
                      <a:noFill/>
                      <a:miter lim="800000"/>
                      <a:headEnd/>
                      <a:tailEnd/>
                    </a:ln>
                  </pic:spPr>
                </pic:pic>
              </a:graphicData>
            </a:graphic>
          </wp:inline>
        </w:drawing>
      </w:r>
    </w:p>
    <w:p w:rsidR="00EF7B33" w:rsidRDefault="00EF7B33" w:rsidP="00EF7B33">
      <w:pPr>
        <w:pStyle w:val="Note"/>
      </w:pPr>
      <w:r w:rsidRPr="008651F4">
        <w:rPr>
          <w:b/>
          <w:noProof/>
          <w:color w:val="1F497D" w:themeColor="text2"/>
        </w:rPr>
        <w:t>Note:</w:t>
      </w:r>
      <w:r w:rsidRPr="008651F4">
        <w:rPr>
          <w:b/>
          <w:noProof/>
          <w:color w:val="000000" w:themeColor="text1"/>
        </w:rPr>
        <w:tab/>
      </w:r>
      <w:r w:rsidRPr="008651F4">
        <w:rPr>
          <w:noProof/>
          <w:color w:val="000000" w:themeColor="text1"/>
        </w:rPr>
        <w:t xml:space="preserve">In this example, a user assigned the role </w:t>
      </w:r>
      <w:r w:rsidRPr="008651F4">
        <w:rPr>
          <w:rStyle w:val="CodeText"/>
        </w:rPr>
        <w:t>ROLE_VIEW_LOG</w:t>
      </w:r>
      <w:r w:rsidRPr="008651F4">
        <w:rPr>
          <w:noProof/>
          <w:color w:val="000000" w:themeColor="text1"/>
        </w:rPr>
        <w:t xml:space="preserve"> </w:t>
      </w:r>
      <w:r w:rsidRPr="008651F4">
        <w:rPr>
          <w:noProof/>
        </w:rPr>
        <w:t>c</w:t>
      </w:r>
      <w:r>
        <w:rPr>
          <w:noProof/>
        </w:rPr>
        <w:t xml:space="preserve">an </w:t>
      </w:r>
      <w:r w:rsidRPr="008651F4">
        <w:rPr>
          <w:noProof/>
        </w:rPr>
        <w:t xml:space="preserve">view the access log </w:t>
      </w:r>
      <w:r>
        <w:rPr>
          <w:noProof/>
        </w:rPr>
        <w:t>on the administrator’s console, but cannot perform any of the other tasks on the console.</w:t>
      </w:r>
    </w:p>
    <w:p w:rsidR="00EF7B33" w:rsidRDefault="00EF7B33" w:rsidP="004770AA">
      <w:pPr>
        <w:pStyle w:val="ListNumber"/>
        <w:numPr>
          <w:ilvl w:val="1"/>
          <w:numId w:val="9"/>
        </w:numPr>
      </w:pPr>
      <w:r>
        <w:t xml:space="preserve">In </w:t>
      </w:r>
      <w:r w:rsidRPr="004F0C83">
        <w:rPr>
          <w:rStyle w:val="Bold"/>
        </w:rPr>
        <w:t>Description</w:t>
      </w:r>
      <w:r>
        <w:t>, type a description for the role.</w:t>
      </w:r>
    </w:p>
    <w:p w:rsidR="00EF7B33" w:rsidRDefault="00EF7B33" w:rsidP="00EF7B33">
      <w:pPr>
        <w:pStyle w:val="NormalIndent"/>
      </w:pPr>
      <w:r>
        <w:t>A description is required.</w:t>
      </w:r>
    </w:p>
    <w:p w:rsidR="00EF7B33" w:rsidRDefault="00EF7B33" w:rsidP="004770AA">
      <w:pPr>
        <w:pStyle w:val="ListNumber"/>
        <w:numPr>
          <w:ilvl w:val="1"/>
          <w:numId w:val="9"/>
        </w:numPr>
      </w:pPr>
      <w:r>
        <w:t xml:space="preserve">Click </w:t>
      </w:r>
      <w:r w:rsidRPr="00EE42C6">
        <w:rPr>
          <w:rStyle w:val="Bold"/>
        </w:rPr>
        <w:t>Create</w:t>
      </w:r>
      <w:r>
        <w:t>.</w:t>
      </w:r>
    </w:p>
    <w:p w:rsidR="00EF7B33" w:rsidRDefault="00EF7B33" w:rsidP="00EF7B33">
      <w:pPr>
        <w:pStyle w:val="NormalIndent"/>
      </w:pPr>
      <w:r>
        <w:t>You must now map the role to a URL. Choose one of the following actions:</w:t>
      </w:r>
    </w:p>
    <w:p w:rsidR="00EF7B33" w:rsidRDefault="00D26F21" w:rsidP="004770AA">
      <w:pPr>
        <w:pStyle w:val="ListBullet2"/>
        <w:numPr>
          <w:ilvl w:val="1"/>
          <w:numId w:val="6"/>
        </w:numPr>
      </w:pPr>
      <w:r>
        <w:fldChar w:fldCharType="begin"/>
      </w:r>
      <w:r w:rsidR="00EF7B33">
        <w:instrText xml:space="preserve"> REF _Ref241308104 \h </w:instrText>
      </w:r>
      <w:r>
        <w:fldChar w:fldCharType="separate"/>
      </w:r>
      <w:r w:rsidR="00EF7B33">
        <w:t>Adding a Role to an Existing Request Map</w:t>
      </w:r>
      <w:r>
        <w:fldChar w:fldCharType="end"/>
      </w:r>
      <w:r w:rsidR="00EF7B33" w:rsidRPr="00C03309">
        <w:rPr>
          <w:rStyle w:val="InvisibleOnline"/>
        </w:rPr>
        <w:t xml:space="preserve"> (page </w:t>
      </w:r>
      <w:r w:rsidRPr="00C03309">
        <w:rPr>
          <w:rStyle w:val="InvisibleOnline"/>
        </w:rPr>
        <w:fldChar w:fldCharType="begin"/>
      </w:r>
      <w:r w:rsidR="00EF7B33" w:rsidRPr="00C03309">
        <w:rPr>
          <w:rStyle w:val="InvisibleOnline"/>
        </w:rPr>
        <w:instrText xml:space="preserve"> PAGEREF _Ref241308104 \h </w:instrText>
      </w:r>
      <w:r w:rsidRPr="00C03309">
        <w:rPr>
          <w:rStyle w:val="InvisibleOnline"/>
        </w:rPr>
      </w:r>
      <w:r w:rsidRPr="00C03309">
        <w:rPr>
          <w:rStyle w:val="InvisibleOnline"/>
        </w:rPr>
        <w:fldChar w:fldCharType="separate"/>
      </w:r>
      <w:r w:rsidR="00EF7B33">
        <w:rPr>
          <w:rStyle w:val="InvisibleOnline"/>
          <w:noProof/>
        </w:rPr>
        <w:t>16</w:t>
      </w:r>
      <w:r w:rsidRPr="00C03309">
        <w:rPr>
          <w:rStyle w:val="InvisibleOnline"/>
        </w:rPr>
        <w:fldChar w:fldCharType="end"/>
      </w:r>
      <w:r w:rsidR="00EF7B33" w:rsidRPr="00C03309">
        <w:rPr>
          <w:rStyle w:val="InvisibleOnline"/>
        </w:rPr>
        <w:t>)</w:t>
      </w:r>
    </w:p>
    <w:p w:rsidR="00EF7B33" w:rsidRDefault="00D26F21" w:rsidP="004770AA">
      <w:pPr>
        <w:pStyle w:val="ListBullet2"/>
        <w:numPr>
          <w:ilvl w:val="1"/>
          <w:numId w:val="6"/>
        </w:numPr>
      </w:pPr>
      <w:r>
        <w:fldChar w:fldCharType="begin"/>
      </w:r>
      <w:r w:rsidR="00EF7B33">
        <w:instrText xml:space="preserve"> REF _Ref241308128 \h </w:instrText>
      </w:r>
      <w:r>
        <w:fldChar w:fldCharType="separate"/>
      </w:r>
      <w:r w:rsidR="00EF7B33">
        <w:t>Creating a New Request Map</w:t>
      </w:r>
      <w:r>
        <w:fldChar w:fldCharType="end"/>
      </w:r>
      <w:r w:rsidR="00EF7B33" w:rsidRPr="00C03309">
        <w:rPr>
          <w:rStyle w:val="InvisibleOnline"/>
        </w:rPr>
        <w:t xml:space="preserve"> (page </w:t>
      </w:r>
      <w:r w:rsidRPr="00C03309">
        <w:rPr>
          <w:rStyle w:val="InvisibleOnline"/>
        </w:rPr>
        <w:fldChar w:fldCharType="begin"/>
      </w:r>
      <w:r w:rsidR="00EF7B33" w:rsidRPr="00C03309">
        <w:rPr>
          <w:rStyle w:val="InvisibleOnline"/>
        </w:rPr>
        <w:instrText xml:space="preserve"> PAGEREF _Ref241308128 \h </w:instrText>
      </w:r>
      <w:r w:rsidRPr="00C03309">
        <w:rPr>
          <w:rStyle w:val="InvisibleOnline"/>
        </w:rPr>
      </w:r>
      <w:r w:rsidRPr="00C03309">
        <w:rPr>
          <w:rStyle w:val="InvisibleOnline"/>
        </w:rPr>
        <w:fldChar w:fldCharType="separate"/>
      </w:r>
      <w:r w:rsidR="00EF7B33">
        <w:rPr>
          <w:rStyle w:val="InvisibleOnline"/>
          <w:noProof/>
        </w:rPr>
        <w:t>17</w:t>
      </w:r>
      <w:r w:rsidRPr="00C03309">
        <w:rPr>
          <w:rStyle w:val="InvisibleOnline"/>
        </w:rPr>
        <w:fldChar w:fldCharType="end"/>
      </w:r>
      <w:r w:rsidR="00EF7B33" w:rsidRPr="00C03309">
        <w:rPr>
          <w:rStyle w:val="InvisibleOnline"/>
        </w:rPr>
        <w:t>)</w:t>
      </w:r>
      <w:r w:rsidR="00EF7B33">
        <w:t xml:space="preserve"> </w:t>
      </w:r>
    </w:p>
    <w:p w:rsidR="00EF7B33" w:rsidRDefault="00EF7B33" w:rsidP="00EF7B33">
      <w:pPr>
        <w:pStyle w:val="Heading3"/>
      </w:pPr>
      <w:bookmarkStart w:id="33" w:name="_Ref241308104"/>
      <w:bookmarkStart w:id="34" w:name="_Toc283211187"/>
      <w:r>
        <w:lastRenderedPageBreak/>
        <w:t xml:space="preserve">Adding a Role to an Existing </w:t>
      </w:r>
      <w:bookmarkStart w:id="35" w:name="RequestmapList"/>
      <w:bookmarkEnd w:id="35"/>
      <w:r>
        <w:t>Request Map</w:t>
      </w:r>
      <w:bookmarkEnd w:id="33"/>
      <w:bookmarkEnd w:id="34"/>
      <w:r>
        <w:t xml:space="preserve"> </w:t>
      </w:r>
    </w:p>
    <w:p w:rsidR="00EF7B33" w:rsidRDefault="00EF7B33" w:rsidP="004770AA">
      <w:pPr>
        <w:pStyle w:val="ListNumStartBlank"/>
        <w:numPr>
          <w:ilvl w:val="0"/>
          <w:numId w:val="9"/>
        </w:numPr>
      </w:pPr>
    </w:p>
    <w:p w:rsidR="00EF7B33" w:rsidRDefault="00EF7B33" w:rsidP="004770AA">
      <w:pPr>
        <w:pStyle w:val="ListNumber"/>
        <w:keepNext/>
        <w:numPr>
          <w:ilvl w:val="1"/>
          <w:numId w:val="9"/>
        </w:numPr>
      </w:pPr>
      <w:r>
        <w:t xml:space="preserve">If the administrator’s console isn’t already displayed, click the </w:t>
      </w:r>
      <w:r w:rsidRPr="005325E0">
        <w:rPr>
          <w:rStyle w:val="Bold"/>
        </w:rPr>
        <w:t>Admin</w:t>
      </w:r>
      <w:r>
        <w:t xml:space="preserve"> tab to display it.</w:t>
      </w:r>
    </w:p>
    <w:p w:rsidR="00EF7B33" w:rsidRDefault="00EF7B33" w:rsidP="004770AA">
      <w:pPr>
        <w:pStyle w:val="ListNumber"/>
        <w:numPr>
          <w:ilvl w:val="1"/>
          <w:numId w:val="9"/>
        </w:numPr>
      </w:pPr>
      <w:r>
        <w:t xml:space="preserve">Click </w:t>
      </w:r>
      <w:r w:rsidRPr="00A51C10">
        <w:rPr>
          <w:rStyle w:val="Bold"/>
        </w:rPr>
        <w:t>Requestmap List</w:t>
      </w:r>
      <w:r>
        <w:t>.</w:t>
      </w:r>
    </w:p>
    <w:p w:rsidR="00EF7B33" w:rsidRDefault="00EF7B33" w:rsidP="004770AA">
      <w:pPr>
        <w:pStyle w:val="ListNumber"/>
        <w:keepNext/>
        <w:numPr>
          <w:ilvl w:val="1"/>
          <w:numId w:val="9"/>
        </w:numPr>
      </w:pPr>
      <w:r>
        <w:t xml:space="preserve">Click </w:t>
      </w:r>
      <w:r w:rsidRPr="003C5F4A">
        <w:rPr>
          <w:rStyle w:val="Bold"/>
        </w:rPr>
        <w:t>Show</w:t>
      </w:r>
      <w:r>
        <w:t xml:space="preserve"> for the mapping to which you want to add a new role:</w:t>
      </w:r>
    </w:p>
    <w:p w:rsidR="00EF7B33" w:rsidRDefault="00EF7B33" w:rsidP="00EF7B33">
      <w:pPr>
        <w:pStyle w:val="NormalIndent"/>
      </w:pPr>
      <w:r>
        <w:rPr>
          <w:noProof/>
        </w:rPr>
        <w:drawing>
          <wp:inline distT="0" distB="0" distL="0" distR="0">
            <wp:extent cx="5486400" cy="852276"/>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5486400" cy="852276"/>
                    </a:xfrm>
                    <a:prstGeom prst="rect">
                      <a:avLst/>
                    </a:prstGeom>
                    <a:noFill/>
                    <a:ln w="9525">
                      <a:noFill/>
                      <a:miter lim="800000"/>
                      <a:headEnd/>
                      <a:tailEnd/>
                    </a:ln>
                  </pic:spPr>
                </pic:pic>
              </a:graphicData>
            </a:graphic>
          </wp:inline>
        </w:drawing>
      </w:r>
    </w:p>
    <w:p w:rsidR="00EF7B33" w:rsidRDefault="00EF7B33" w:rsidP="004770AA">
      <w:pPr>
        <w:pStyle w:val="ListNumber"/>
        <w:numPr>
          <w:ilvl w:val="1"/>
          <w:numId w:val="9"/>
        </w:numPr>
      </w:pPr>
      <w:r>
        <w:t xml:space="preserve">Click </w:t>
      </w:r>
      <w:r w:rsidRPr="003C5F4A">
        <w:rPr>
          <w:rStyle w:val="Bold"/>
        </w:rPr>
        <w:t>Edit</w:t>
      </w:r>
      <w:r>
        <w:t>.</w:t>
      </w:r>
    </w:p>
    <w:p w:rsidR="00EF7B33" w:rsidRDefault="00EF7B33" w:rsidP="004770AA">
      <w:pPr>
        <w:pStyle w:val="ListNumber"/>
        <w:numPr>
          <w:ilvl w:val="1"/>
          <w:numId w:val="9"/>
        </w:numPr>
      </w:pPr>
      <w:r>
        <w:t xml:space="preserve">In </w:t>
      </w:r>
      <w:r w:rsidRPr="003C5F4A">
        <w:rPr>
          <w:rStyle w:val="Bold"/>
        </w:rPr>
        <w:t>Roles (comma-delimited),</w:t>
      </w:r>
      <w:r>
        <w:t xml:space="preserve"> type a comma and a space character after the rightmost role in the field, then type the name of the role to add to the map. </w:t>
      </w:r>
    </w:p>
    <w:p w:rsidR="00EF7B33" w:rsidRDefault="00EF7B33" w:rsidP="00EF7B33">
      <w:pPr>
        <w:pStyle w:val="NormalIndent"/>
      </w:pPr>
      <w:r>
        <w:rPr>
          <w:noProof/>
        </w:rPr>
        <w:drawing>
          <wp:inline distT="0" distB="0" distL="0" distR="0">
            <wp:extent cx="2464286" cy="1207143"/>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2464286" cy="1207143"/>
                    </a:xfrm>
                    <a:prstGeom prst="rect">
                      <a:avLst/>
                    </a:prstGeom>
                    <a:noFill/>
                    <a:ln w="9525">
                      <a:noFill/>
                      <a:miter lim="800000"/>
                      <a:headEnd/>
                      <a:tailEnd/>
                    </a:ln>
                  </pic:spPr>
                </pic:pic>
              </a:graphicData>
            </a:graphic>
          </wp:inline>
        </w:drawing>
      </w:r>
    </w:p>
    <w:p w:rsidR="00EF7B33" w:rsidRDefault="00EF7B33" w:rsidP="004770AA">
      <w:pPr>
        <w:pStyle w:val="ListNumber"/>
        <w:numPr>
          <w:ilvl w:val="1"/>
          <w:numId w:val="9"/>
        </w:numPr>
      </w:pPr>
      <w:r>
        <w:t xml:space="preserve">Click </w:t>
      </w:r>
      <w:r w:rsidRPr="00586F51">
        <w:rPr>
          <w:rStyle w:val="Bold"/>
        </w:rPr>
        <w:t>Update</w:t>
      </w:r>
      <w:r>
        <w:t>.</w:t>
      </w:r>
    </w:p>
    <w:p w:rsidR="00EF7B33" w:rsidRDefault="00EF7B33" w:rsidP="00EF7B33">
      <w:pPr>
        <w:pStyle w:val="Heading3"/>
      </w:pPr>
      <w:bookmarkStart w:id="36" w:name="_Ref241308128"/>
      <w:bookmarkStart w:id="37" w:name="_Toc283211188"/>
      <w:r>
        <w:t xml:space="preserve">Creating a New </w:t>
      </w:r>
      <w:bookmarkStart w:id="38" w:name="RequestmapCreate"/>
      <w:bookmarkEnd w:id="38"/>
      <w:r>
        <w:t>Request Map</w:t>
      </w:r>
      <w:bookmarkEnd w:id="36"/>
      <w:bookmarkEnd w:id="37"/>
    </w:p>
    <w:p w:rsidR="00EF7B33" w:rsidRPr="00481186" w:rsidRDefault="00EF7B33" w:rsidP="004770AA">
      <w:pPr>
        <w:pStyle w:val="ListNumStartBlank"/>
        <w:numPr>
          <w:ilvl w:val="0"/>
          <w:numId w:val="9"/>
        </w:numPr>
      </w:pPr>
    </w:p>
    <w:p w:rsidR="00EF7B33" w:rsidRDefault="00EF7B33" w:rsidP="004770AA">
      <w:pPr>
        <w:pStyle w:val="ListNumber"/>
        <w:numPr>
          <w:ilvl w:val="1"/>
          <w:numId w:val="9"/>
        </w:numPr>
      </w:pPr>
      <w:r>
        <w:t xml:space="preserve">If the administrator’s console isn’t already displayed, click the </w:t>
      </w:r>
      <w:r w:rsidRPr="005325E0">
        <w:rPr>
          <w:rStyle w:val="Bold"/>
        </w:rPr>
        <w:t>Admin</w:t>
      </w:r>
      <w:r>
        <w:t xml:space="preserve"> tab to display it.</w:t>
      </w:r>
    </w:p>
    <w:p w:rsidR="00EF7B33" w:rsidRDefault="00EF7B33" w:rsidP="004770AA">
      <w:pPr>
        <w:pStyle w:val="ListNumber"/>
        <w:numPr>
          <w:ilvl w:val="1"/>
          <w:numId w:val="9"/>
        </w:numPr>
      </w:pPr>
      <w:r>
        <w:t xml:space="preserve">Click </w:t>
      </w:r>
      <w:r w:rsidRPr="007569C7">
        <w:rPr>
          <w:rStyle w:val="Bold"/>
        </w:rPr>
        <w:t>Requestmap Create</w:t>
      </w:r>
      <w:r>
        <w:t>.</w:t>
      </w:r>
    </w:p>
    <w:p w:rsidR="00EF7B33" w:rsidRDefault="00EF7B33" w:rsidP="004770AA">
      <w:pPr>
        <w:pStyle w:val="ListNumber"/>
        <w:numPr>
          <w:ilvl w:val="1"/>
          <w:numId w:val="9"/>
        </w:numPr>
      </w:pPr>
      <w:r>
        <w:t xml:space="preserve">In </w:t>
      </w:r>
      <w:r w:rsidRPr="00360A6B">
        <w:rPr>
          <w:rStyle w:val="Bold"/>
        </w:rPr>
        <w:t>URL Pattern</w:t>
      </w:r>
      <w:r>
        <w:t>, type the URL pattern to map to a role.</w:t>
      </w:r>
    </w:p>
    <w:p w:rsidR="00EF7B33" w:rsidRPr="00AF5A55" w:rsidRDefault="00EF7B33" w:rsidP="00EF7B33">
      <w:pPr>
        <w:pStyle w:val="Note"/>
        <w:rPr>
          <w:color w:val="000000" w:themeColor="text1"/>
        </w:rPr>
      </w:pPr>
      <w:r w:rsidRPr="00AF5A55">
        <w:rPr>
          <w:b/>
          <w:color w:val="1F497D" w:themeColor="text2"/>
        </w:rPr>
        <w:t>Note:</w:t>
      </w:r>
      <w:r w:rsidRPr="00AF5A55">
        <w:rPr>
          <w:color w:val="000000" w:themeColor="text1"/>
        </w:rPr>
        <w:tab/>
      </w:r>
      <w:r>
        <w:rPr>
          <w:color w:val="000000" w:themeColor="text1"/>
        </w:rPr>
        <w:t>Double-check your entry to ensure that the URL exists.  tranSMART does not validate the entry.</w:t>
      </w:r>
    </w:p>
    <w:p w:rsidR="00EF7B33" w:rsidRDefault="00EF7B33" w:rsidP="004770AA">
      <w:pPr>
        <w:pStyle w:val="ListNumber"/>
        <w:numPr>
          <w:ilvl w:val="1"/>
          <w:numId w:val="9"/>
        </w:numPr>
      </w:pPr>
      <w:r>
        <w:t xml:space="preserve">In </w:t>
      </w:r>
      <w:r w:rsidRPr="00360A6B">
        <w:rPr>
          <w:rStyle w:val="Bold"/>
        </w:rPr>
        <w:t>role (comma-delimited)</w:t>
      </w:r>
      <w:r>
        <w:t>, type the role name in upper case.</w:t>
      </w:r>
    </w:p>
    <w:p w:rsidR="00EF7B33" w:rsidRDefault="00EF7B33" w:rsidP="00EF7B33">
      <w:pPr>
        <w:pStyle w:val="NormalIndent"/>
      </w:pPr>
      <w:r>
        <w:t>If you are mapping multiple roles to the URL, separate the role names with a comma.</w:t>
      </w:r>
    </w:p>
    <w:p w:rsidR="00EF7B33" w:rsidRDefault="00EF7B33" w:rsidP="004770AA">
      <w:pPr>
        <w:pStyle w:val="ListNumber"/>
        <w:numPr>
          <w:ilvl w:val="1"/>
          <w:numId w:val="9"/>
        </w:numPr>
      </w:pPr>
      <w:r>
        <w:t xml:space="preserve">Click </w:t>
      </w:r>
      <w:r w:rsidRPr="00360A6B">
        <w:rPr>
          <w:rStyle w:val="Bold"/>
        </w:rPr>
        <w:t>Create</w:t>
      </w:r>
      <w:r>
        <w:t>.</w:t>
      </w:r>
    </w:p>
    <w:p w:rsidR="00EF7B33" w:rsidRDefault="00EF7B33" w:rsidP="00EF7B33">
      <w:pPr>
        <w:pStyle w:val="Heading3"/>
      </w:pPr>
      <w:bookmarkStart w:id="39" w:name="_Toc283211189"/>
      <w:r>
        <w:lastRenderedPageBreak/>
        <w:t>Assigning a Role to a User</w:t>
      </w:r>
      <w:bookmarkEnd w:id="39"/>
    </w:p>
    <w:p w:rsidR="00EF7B33" w:rsidRPr="00A84DF1" w:rsidRDefault="00EF7B33" w:rsidP="00EF7B33">
      <w:r>
        <w:t xml:space="preserve">You assign a role to a user when you create or edit the user’s account.  For instructions, see </w:t>
      </w:r>
      <w:fldSimple w:instr=" REF _Ref240428546 \h  \* MERGEFORMAT ">
        <w:r w:rsidRPr="00F7769B">
          <w:rPr>
            <w:rStyle w:val="xRef"/>
          </w:rPr>
          <w:t>Managing User Accounts</w:t>
        </w:r>
      </w:fldSimple>
      <w:r w:rsidRPr="00C03309">
        <w:rPr>
          <w:rStyle w:val="InvisibleOnline"/>
        </w:rPr>
        <w:t xml:space="preserve"> on page </w:t>
      </w:r>
      <w:r w:rsidR="00D26F21" w:rsidRPr="00C03309">
        <w:rPr>
          <w:rStyle w:val="InvisibleOnline"/>
        </w:rPr>
        <w:fldChar w:fldCharType="begin"/>
      </w:r>
      <w:r w:rsidRPr="00C03309">
        <w:rPr>
          <w:rStyle w:val="InvisibleOnline"/>
        </w:rPr>
        <w:instrText xml:space="preserve"> PAGEREF _Ref240428546 \h </w:instrText>
      </w:r>
      <w:r w:rsidR="00D26F21" w:rsidRPr="00C03309">
        <w:rPr>
          <w:rStyle w:val="InvisibleOnline"/>
        </w:rPr>
      </w:r>
      <w:r w:rsidR="00D26F21" w:rsidRPr="00C03309">
        <w:rPr>
          <w:rStyle w:val="InvisibleOnline"/>
        </w:rPr>
        <w:fldChar w:fldCharType="separate"/>
      </w:r>
      <w:r>
        <w:rPr>
          <w:rStyle w:val="InvisibleOnline"/>
          <w:noProof/>
        </w:rPr>
        <w:t>9</w:t>
      </w:r>
      <w:r w:rsidR="00D26F21" w:rsidRPr="00C03309">
        <w:rPr>
          <w:rStyle w:val="InvisibleOnline"/>
        </w:rPr>
        <w:fldChar w:fldCharType="end"/>
      </w:r>
      <w:r>
        <w:t>.</w:t>
      </w:r>
    </w:p>
    <w:p w:rsidR="00EF7B33" w:rsidRDefault="00EF7B33" w:rsidP="00EF7B33">
      <w:pPr>
        <w:pStyle w:val="Heading3"/>
      </w:pPr>
      <w:bookmarkStart w:id="40" w:name="_Toc283211190"/>
      <w:r>
        <w:t xml:space="preserve">Editing or </w:t>
      </w:r>
      <w:bookmarkStart w:id="41" w:name="RoleList"/>
      <w:bookmarkEnd w:id="41"/>
      <w:r>
        <w:t>Deleting a Role</w:t>
      </w:r>
      <w:bookmarkEnd w:id="40"/>
    </w:p>
    <w:p w:rsidR="00EF7B33" w:rsidRDefault="00EF7B33" w:rsidP="004770AA">
      <w:pPr>
        <w:pStyle w:val="ListNumStart"/>
        <w:numPr>
          <w:ilvl w:val="0"/>
          <w:numId w:val="9"/>
        </w:numPr>
      </w:pPr>
      <w:r>
        <w:t>To edit or delete a role:</w:t>
      </w:r>
    </w:p>
    <w:p w:rsidR="00EF7B33" w:rsidRDefault="00EF7B33" w:rsidP="004770AA">
      <w:pPr>
        <w:pStyle w:val="ListNumber"/>
        <w:numPr>
          <w:ilvl w:val="1"/>
          <w:numId w:val="9"/>
        </w:numPr>
      </w:pPr>
      <w:r>
        <w:t xml:space="preserve">If the </w:t>
      </w:r>
      <w:r w:rsidRPr="00481186">
        <w:t>administrator’s</w:t>
      </w:r>
      <w:r>
        <w:t xml:space="preserve"> console isn’t already displayed, click the </w:t>
      </w:r>
      <w:r w:rsidRPr="005325E0">
        <w:rPr>
          <w:rStyle w:val="Bold"/>
        </w:rPr>
        <w:t>Admin</w:t>
      </w:r>
      <w:r>
        <w:t xml:space="preserve"> tab to display it.</w:t>
      </w:r>
    </w:p>
    <w:p w:rsidR="00EF7B33" w:rsidRDefault="00EF7B33" w:rsidP="004770AA">
      <w:pPr>
        <w:pStyle w:val="ListNumber"/>
        <w:numPr>
          <w:ilvl w:val="1"/>
          <w:numId w:val="9"/>
        </w:numPr>
      </w:pPr>
      <w:r>
        <w:t xml:space="preserve">Click </w:t>
      </w:r>
      <w:r w:rsidRPr="00AF5A55">
        <w:rPr>
          <w:rStyle w:val="Bold"/>
        </w:rPr>
        <w:t>Role List</w:t>
      </w:r>
      <w:r>
        <w:t>.</w:t>
      </w:r>
    </w:p>
    <w:p w:rsidR="00EF7B33" w:rsidRDefault="00EF7B33" w:rsidP="004770AA">
      <w:pPr>
        <w:pStyle w:val="ListNumber"/>
        <w:numPr>
          <w:ilvl w:val="1"/>
          <w:numId w:val="9"/>
        </w:numPr>
      </w:pPr>
      <w:r>
        <w:t xml:space="preserve">Click </w:t>
      </w:r>
      <w:r w:rsidRPr="00AF5A55">
        <w:rPr>
          <w:rStyle w:val="Bold"/>
        </w:rPr>
        <w:t>Show</w:t>
      </w:r>
      <w:r>
        <w:t xml:space="preserve"> for the role to edit or delete.</w:t>
      </w:r>
    </w:p>
    <w:p w:rsidR="00EF7B33" w:rsidRDefault="00EF7B33" w:rsidP="004770AA">
      <w:pPr>
        <w:pStyle w:val="ListNumber"/>
        <w:keepNext/>
        <w:numPr>
          <w:ilvl w:val="1"/>
          <w:numId w:val="9"/>
        </w:numPr>
      </w:pPr>
      <w:r>
        <w:t>Take one of the following actions:</w:t>
      </w:r>
    </w:p>
    <w:p w:rsidR="00EF7B33" w:rsidRDefault="00EF7B33" w:rsidP="004770AA">
      <w:pPr>
        <w:pStyle w:val="ListBullet2"/>
        <w:numPr>
          <w:ilvl w:val="1"/>
          <w:numId w:val="6"/>
        </w:numPr>
      </w:pPr>
      <w:r>
        <w:t xml:space="preserve">To delete the role, click </w:t>
      </w:r>
      <w:r w:rsidRPr="00AF5A55">
        <w:rPr>
          <w:rStyle w:val="Bold"/>
        </w:rPr>
        <w:t>Delete</w:t>
      </w:r>
      <w:r>
        <w:t xml:space="preserve">, then click </w:t>
      </w:r>
      <w:r w:rsidRPr="00AF5A55">
        <w:rPr>
          <w:rStyle w:val="Bold"/>
        </w:rPr>
        <w:t>OK</w:t>
      </w:r>
      <w:r>
        <w:t xml:space="preserve"> to confirm the deletion.</w:t>
      </w:r>
    </w:p>
    <w:p w:rsidR="00EF7B33" w:rsidRDefault="00EF7B33" w:rsidP="004770AA">
      <w:pPr>
        <w:pStyle w:val="ListBullet2"/>
        <w:numPr>
          <w:ilvl w:val="1"/>
          <w:numId w:val="6"/>
        </w:numPr>
      </w:pPr>
      <w:r>
        <w:t xml:space="preserve">To edit the role, click </w:t>
      </w:r>
      <w:r w:rsidRPr="00AF5A55">
        <w:rPr>
          <w:rStyle w:val="Bold"/>
        </w:rPr>
        <w:t>Edit</w:t>
      </w:r>
      <w:r>
        <w:t xml:space="preserve">. After making the edits, click </w:t>
      </w:r>
      <w:r w:rsidRPr="00AF5A55">
        <w:rPr>
          <w:rStyle w:val="Bold"/>
        </w:rPr>
        <w:t>Update</w:t>
      </w:r>
      <w:r>
        <w:t>.</w:t>
      </w:r>
    </w:p>
    <w:p w:rsidR="00EF7B33" w:rsidRDefault="00EF7B33" w:rsidP="00EF7B33">
      <w:pPr>
        <w:pStyle w:val="Heading3"/>
      </w:pPr>
      <w:bookmarkStart w:id="42" w:name="_Toc283211191"/>
      <w:r>
        <w:t>Editing or Deleting a Request Map</w:t>
      </w:r>
      <w:bookmarkEnd w:id="42"/>
    </w:p>
    <w:p w:rsidR="00EF7B33" w:rsidRDefault="00EF7B33" w:rsidP="004770AA">
      <w:pPr>
        <w:pStyle w:val="ListNumStart"/>
        <w:numPr>
          <w:ilvl w:val="0"/>
          <w:numId w:val="9"/>
        </w:numPr>
      </w:pPr>
      <w:r>
        <w:t>To edit or delete a mapping between a role and a URL:</w:t>
      </w:r>
    </w:p>
    <w:p w:rsidR="00EF7B33" w:rsidRDefault="00EF7B33" w:rsidP="004770AA">
      <w:pPr>
        <w:pStyle w:val="ListNumber"/>
        <w:numPr>
          <w:ilvl w:val="1"/>
          <w:numId w:val="9"/>
        </w:numPr>
      </w:pPr>
      <w:r>
        <w:t xml:space="preserve">If the administrator’s console isn’t already displayed, click the </w:t>
      </w:r>
      <w:r w:rsidRPr="005325E0">
        <w:rPr>
          <w:rStyle w:val="Bold"/>
        </w:rPr>
        <w:t>Admin</w:t>
      </w:r>
      <w:r>
        <w:t xml:space="preserve"> tab to display it.</w:t>
      </w:r>
    </w:p>
    <w:p w:rsidR="00EF7B33" w:rsidRDefault="00EF7B33" w:rsidP="004770AA">
      <w:pPr>
        <w:pStyle w:val="ListNumber"/>
        <w:numPr>
          <w:ilvl w:val="1"/>
          <w:numId w:val="9"/>
        </w:numPr>
      </w:pPr>
      <w:r>
        <w:t xml:space="preserve">Click </w:t>
      </w:r>
      <w:r w:rsidRPr="00AF5A55">
        <w:rPr>
          <w:rStyle w:val="Bold"/>
        </w:rPr>
        <w:t>R</w:t>
      </w:r>
      <w:r>
        <w:rPr>
          <w:rStyle w:val="Bold"/>
        </w:rPr>
        <w:t>equestmap</w:t>
      </w:r>
      <w:r w:rsidRPr="00AF5A55">
        <w:rPr>
          <w:rStyle w:val="Bold"/>
        </w:rPr>
        <w:t xml:space="preserve"> List</w:t>
      </w:r>
      <w:r>
        <w:t>.</w:t>
      </w:r>
    </w:p>
    <w:p w:rsidR="00EF7B33" w:rsidRDefault="00EF7B33" w:rsidP="004770AA">
      <w:pPr>
        <w:pStyle w:val="ListNumber"/>
        <w:numPr>
          <w:ilvl w:val="1"/>
          <w:numId w:val="9"/>
        </w:numPr>
      </w:pPr>
      <w:r>
        <w:t xml:space="preserve">Click </w:t>
      </w:r>
      <w:r w:rsidRPr="00AF5A55">
        <w:rPr>
          <w:rStyle w:val="Bold"/>
        </w:rPr>
        <w:t>Show</w:t>
      </w:r>
      <w:r>
        <w:t xml:space="preserve"> for the map to edit or delete.</w:t>
      </w:r>
    </w:p>
    <w:p w:rsidR="00EF7B33" w:rsidRDefault="00EF7B33" w:rsidP="004770AA">
      <w:pPr>
        <w:pStyle w:val="ListNumber"/>
        <w:numPr>
          <w:ilvl w:val="1"/>
          <w:numId w:val="9"/>
        </w:numPr>
      </w:pPr>
      <w:r>
        <w:t>Take one of the following actions:</w:t>
      </w:r>
    </w:p>
    <w:p w:rsidR="00EF7B33" w:rsidRDefault="00EF7B33" w:rsidP="004770AA">
      <w:pPr>
        <w:pStyle w:val="ListBullet2"/>
        <w:numPr>
          <w:ilvl w:val="1"/>
          <w:numId w:val="6"/>
        </w:numPr>
      </w:pPr>
      <w:r>
        <w:t xml:space="preserve">To delete the map, click </w:t>
      </w:r>
      <w:r w:rsidRPr="00AF5A55">
        <w:rPr>
          <w:rStyle w:val="Bold"/>
        </w:rPr>
        <w:t>Delete</w:t>
      </w:r>
      <w:r>
        <w:t xml:space="preserve">, then click </w:t>
      </w:r>
      <w:r w:rsidRPr="00AF5A55">
        <w:rPr>
          <w:rStyle w:val="Bold"/>
        </w:rPr>
        <w:t>OK</w:t>
      </w:r>
      <w:r>
        <w:t xml:space="preserve"> to confirm the deletion.</w:t>
      </w:r>
    </w:p>
    <w:p w:rsidR="00EF7B33" w:rsidRDefault="00EF7B33" w:rsidP="004770AA">
      <w:pPr>
        <w:pStyle w:val="ListBullet2"/>
        <w:numPr>
          <w:ilvl w:val="1"/>
          <w:numId w:val="6"/>
        </w:numPr>
      </w:pPr>
      <w:r>
        <w:t xml:space="preserve">To edit the map, click </w:t>
      </w:r>
      <w:r w:rsidRPr="00AF5A55">
        <w:rPr>
          <w:rStyle w:val="Bold"/>
        </w:rPr>
        <w:t>Edit</w:t>
      </w:r>
      <w:r>
        <w:t xml:space="preserve">. After making the edits, click </w:t>
      </w:r>
      <w:r w:rsidRPr="00AF5A55">
        <w:rPr>
          <w:rStyle w:val="Bold"/>
        </w:rPr>
        <w:t>Update</w:t>
      </w:r>
      <w:r>
        <w:t>.</w:t>
      </w:r>
    </w:p>
    <w:p w:rsidR="00EF7B33" w:rsidRDefault="00EF7B33" w:rsidP="00EF7B33">
      <w:pPr>
        <w:pStyle w:val="Heading2"/>
      </w:pPr>
      <w:bookmarkStart w:id="43" w:name="_Toc283211192"/>
      <w:r>
        <w:t>Accessing the Administrator’s Console</w:t>
      </w:r>
      <w:bookmarkEnd w:id="43"/>
    </w:p>
    <w:p w:rsidR="00EF7B33" w:rsidRDefault="00EF7B33" w:rsidP="00EF7B33">
      <w:r>
        <w:t>There are two ways for a user to attempt to access the administrator’s console:</w:t>
      </w:r>
    </w:p>
    <w:p w:rsidR="00EF7B33" w:rsidRDefault="00EF7B33" w:rsidP="004770AA">
      <w:pPr>
        <w:pStyle w:val="ListBullet"/>
        <w:numPr>
          <w:ilvl w:val="0"/>
          <w:numId w:val="6"/>
        </w:numPr>
      </w:pPr>
      <w:r>
        <w:t xml:space="preserve">Click the </w:t>
      </w:r>
      <w:r w:rsidRPr="00DB4FDD">
        <w:rPr>
          <w:rStyle w:val="Bold"/>
        </w:rPr>
        <w:t>Admin</w:t>
      </w:r>
      <w:r>
        <w:t xml:space="preserve"> tab on the tranSMART window (see </w:t>
      </w:r>
      <w:fldSimple w:instr=" REF _Ref241375439 \h  \* MERGEFORMAT ">
        <w:r w:rsidRPr="00F7769B">
          <w:rPr>
            <w:rStyle w:val="xRef"/>
          </w:rPr>
          <w:t>The Administrator’s Console</w:t>
        </w:r>
      </w:fldSimple>
      <w:r w:rsidRPr="00C03309">
        <w:rPr>
          <w:rStyle w:val="InvisibleOnline"/>
        </w:rPr>
        <w:t xml:space="preserve"> on page </w:t>
      </w:r>
      <w:r w:rsidR="00D26F21" w:rsidRPr="00C03309">
        <w:rPr>
          <w:rStyle w:val="InvisibleOnline"/>
        </w:rPr>
        <w:fldChar w:fldCharType="begin"/>
      </w:r>
      <w:r w:rsidRPr="00C03309">
        <w:rPr>
          <w:rStyle w:val="InvisibleOnline"/>
        </w:rPr>
        <w:instrText xml:space="preserve"> PAGEREF _Ref241375446 \h </w:instrText>
      </w:r>
      <w:r w:rsidR="00D26F21" w:rsidRPr="00C03309">
        <w:rPr>
          <w:rStyle w:val="InvisibleOnline"/>
        </w:rPr>
      </w:r>
      <w:r w:rsidR="00D26F21" w:rsidRPr="00C03309">
        <w:rPr>
          <w:rStyle w:val="InvisibleOnline"/>
        </w:rPr>
        <w:fldChar w:fldCharType="separate"/>
      </w:r>
      <w:r>
        <w:rPr>
          <w:rStyle w:val="InvisibleOnline"/>
          <w:noProof/>
        </w:rPr>
        <w:t>1</w:t>
      </w:r>
      <w:r w:rsidR="00D26F21" w:rsidRPr="00C03309">
        <w:rPr>
          <w:rStyle w:val="InvisibleOnline"/>
        </w:rPr>
        <w:fldChar w:fldCharType="end"/>
      </w:r>
      <w:r>
        <w:t xml:space="preserve">). </w:t>
      </w:r>
    </w:p>
    <w:p w:rsidR="00EF7B33" w:rsidRDefault="00EF7B33" w:rsidP="00EF7B33">
      <w:pPr>
        <w:pStyle w:val="NormalIndent"/>
      </w:pPr>
      <w:r>
        <w:t xml:space="preserve">The </w:t>
      </w:r>
      <w:r w:rsidRPr="00DB4FDD">
        <w:rPr>
          <w:rStyle w:val="Bold"/>
        </w:rPr>
        <w:t>Admin</w:t>
      </w:r>
      <w:r>
        <w:t xml:space="preserve"> tab is displayed only for users who are assigned the role </w:t>
      </w:r>
      <w:r w:rsidRPr="00827555">
        <w:rPr>
          <w:rStyle w:val="CodeText"/>
        </w:rPr>
        <w:t>ROLE_ADMIN</w:t>
      </w:r>
      <w:r>
        <w:t>.</w:t>
      </w:r>
    </w:p>
    <w:p w:rsidR="00EF7B33" w:rsidRDefault="00EF7B33" w:rsidP="004770AA">
      <w:pPr>
        <w:pStyle w:val="ListBullet"/>
        <w:numPr>
          <w:ilvl w:val="0"/>
          <w:numId w:val="6"/>
        </w:numPr>
      </w:pPr>
      <w:r>
        <w:t>Enter the complete URL for a task performed on the console.</w:t>
      </w:r>
    </w:p>
    <w:p w:rsidR="00EF7B33" w:rsidRDefault="00EF7B33" w:rsidP="00EF7B33">
      <w:pPr>
        <w:pStyle w:val="NormalIndent"/>
      </w:pPr>
      <w:r>
        <w:lastRenderedPageBreak/>
        <w:t>For example, the following URL allows an administrator to create a new user:</w:t>
      </w:r>
    </w:p>
    <w:p w:rsidR="00EF7B33" w:rsidRPr="00FF3B8D" w:rsidRDefault="00EF7B33" w:rsidP="00EF7B33">
      <w:pPr>
        <w:pStyle w:val="NormalIndent"/>
        <w:rPr>
          <w:rStyle w:val="CodeText"/>
        </w:rPr>
      </w:pPr>
      <w:r w:rsidRPr="00FF3B8D">
        <w:rPr>
          <w:rStyle w:val="CodeText"/>
        </w:rPr>
        <w:t>https://transmart.jnj.com/transmart/authUser/create</w:t>
      </w:r>
    </w:p>
    <w:p w:rsidR="00EF7B33" w:rsidRPr="00147BC8" w:rsidRDefault="00EF7B33" w:rsidP="00EF7B33">
      <w:pPr>
        <w:keepNext/>
      </w:pPr>
      <w:r>
        <w:t>A user who enters a URL for an administrative task, but who has not been assigned a role mapped to that URL, sees the following access-denied response:</w:t>
      </w:r>
    </w:p>
    <w:p w:rsidR="00EF7B33" w:rsidRDefault="00EF7B33" w:rsidP="00EF7B33">
      <w:r>
        <w:rPr>
          <w:noProof/>
        </w:rPr>
        <w:drawing>
          <wp:inline distT="0" distB="0" distL="0" distR="0">
            <wp:extent cx="4167619" cy="655238"/>
            <wp:effectExtent l="19050" t="0" r="4331" b="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srcRect/>
                    <a:stretch>
                      <a:fillRect/>
                    </a:stretch>
                  </pic:blipFill>
                  <pic:spPr bwMode="auto">
                    <a:xfrm>
                      <a:off x="0" y="0"/>
                      <a:ext cx="4167619" cy="655238"/>
                    </a:xfrm>
                    <a:prstGeom prst="rect">
                      <a:avLst/>
                    </a:prstGeom>
                    <a:noFill/>
                    <a:ln w="9525">
                      <a:noFill/>
                      <a:miter lim="800000"/>
                      <a:headEnd/>
                      <a:tailEnd/>
                    </a:ln>
                  </pic:spPr>
                </pic:pic>
              </a:graphicData>
            </a:graphic>
          </wp:inline>
        </w:drawing>
      </w:r>
    </w:p>
    <w:p w:rsidR="00EF7B33" w:rsidRDefault="00EF7B33" w:rsidP="00EF7B33">
      <w:pPr>
        <w:pStyle w:val="Heading3"/>
      </w:pPr>
      <w:bookmarkStart w:id="44" w:name="_Toc283211193"/>
      <w:r>
        <w:t>Partial Administrator Rights</w:t>
      </w:r>
      <w:bookmarkEnd w:id="44"/>
    </w:p>
    <w:p w:rsidR="00EF7B33" w:rsidRDefault="00EF7B33" w:rsidP="00EF7B33">
      <w:pPr>
        <w:keepNext/>
        <w:keepLines/>
      </w:pPr>
      <w:r>
        <w:t>If a user is assigned a role that is mapped to one of the tasks on the administrator’s console, that user can access the console and click on all of the links to administrator tasks.  However, the only task the user will be allowed to perform is the one authorized through a role.</w:t>
      </w:r>
    </w:p>
    <w:p w:rsidR="00EF7B33" w:rsidRDefault="00EF7B33" w:rsidP="00EF7B33">
      <w:r>
        <w:t xml:space="preserve">For example, suppose you create the role </w:t>
      </w:r>
      <w:r w:rsidRPr="000830F4">
        <w:rPr>
          <w:rStyle w:val="CodeText"/>
        </w:rPr>
        <w:t>ROLE_VIEW_LOG</w:t>
      </w:r>
      <w:r>
        <w:t xml:space="preserve"> to allow a user to view the tranSMART access log.  A user with this role can view the log by entering the full URL for this administrator task – for example:</w:t>
      </w:r>
    </w:p>
    <w:p w:rsidR="00EF7B33" w:rsidRDefault="00EF7B33" w:rsidP="00EF7B33">
      <w:pPr>
        <w:pStyle w:val="CodeLine"/>
        <w:rPr>
          <w:rStyle w:val="CodeText"/>
        </w:rPr>
      </w:pPr>
      <w:r w:rsidRPr="00EB2726">
        <w:rPr>
          <w:rStyle w:val="CodeText"/>
        </w:rPr>
        <w:t>https://transmart.jnj.com/transmart/accessLog/list</w:t>
      </w:r>
    </w:p>
    <w:p w:rsidR="00EF7B33" w:rsidRPr="00FF3B8D" w:rsidRDefault="00EF7B33" w:rsidP="00EF7B33">
      <w:pPr>
        <w:pStyle w:val="CodeLine"/>
        <w:rPr>
          <w:rStyle w:val="CodeText"/>
        </w:rPr>
      </w:pPr>
    </w:p>
    <w:p w:rsidR="00EF7B33" w:rsidRPr="00FF3B8D" w:rsidRDefault="00EF7B33" w:rsidP="00EF7B33">
      <w:r>
        <w:t>However, if the user clicks on any of the other links on the administrator’s console, the access-denied message is displayed.</w:t>
      </w:r>
    </w:p>
    <w:p w:rsidR="00EF7B33" w:rsidRDefault="00EF7B33" w:rsidP="00EF7B33"/>
    <w:p w:rsidR="00EF7B33" w:rsidRDefault="00EF7B33" w:rsidP="00EF7B33"/>
    <w:p w:rsidR="00EF7B33" w:rsidRDefault="00EF7B33" w:rsidP="00EF7B33">
      <w:pPr>
        <w:tabs>
          <w:tab w:val="clear" w:pos="360"/>
          <w:tab w:val="clear" w:pos="720"/>
          <w:tab w:val="clear" w:pos="1080"/>
          <w:tab w:val="clear" w:pos="1440"/>
          <w:tab w:val="clear" w:pos="1800"/>
          <w:tab w:val="clear" w:pos="2160"/>
        </w:tabs>
      </w:pPr>
      <w:r>
        <w:br w:type="page"/>
      </w:r>
    </w:p>
    <w:p w:rsidR="00EF7B33" w:rsidRDefault="00EF7B33" w:rsidP="00EF7B33"/>
    <w:p w:rsidR="00EF7B33" w:rsidRDefault="00EF7B33" w:rsidP="00EF7B33"/>
    <w:p w:rsidR="00EF7B33" w:rsidRPr="00F72CE0" w:rsidRDefault="00EF7B33" w:rsidP="00EF7B33">
      <w:pPr>
        <w:sectPr w:rsidR="00EF7B33" w:rsidRPr="00F72CE0" w:rsidSect="007F4F65">
          <w:type w:val="oddPage"/>
          <w:pgSz w:w="12240" w:h="15840"/>
          <w:pgMar w:top="1440" w:right="1800" w:bottom="1440" w:left="1800" w:header="708" w:footer="708" w:gutter="0"/>
          <w:cols w:space="708"/>
          <w:titlePg/>
          <w:docGrid w:linePitch="360"/>
        </w:sectPr>
      </w:pPr>
    </w:p>
    <w:p w:rsidR="00EF7B33" w:rsidRPr="00391C3B" w:rsidRDefault="00EF7B33" w:rsidP="00EF7B33">
      <w:pPr>
        <w:pStyle w:val="ChapterNumber"/>
      </w:pPr>
      <w:bookmarkStart w:id="45" w:name="_Ref241384987"/>
      <w:bookmarkStart w:id="46" w:name="_Ref241385050"/>
      <w:r w:rsidRPr="00391C3B">
        <w:lastRenderedPageBreak/>
        <w:t xml:space="preserve">Chapter </w:t>
      </w:r>
      <w:fldSimple w:instr=" SEQ  &quot;Chapter Number&quot; \* MERGEFORMAT">
        <w:r>
          <w:rPr>
            <w:noProof/>
          </w:rPr>
          <w:t>4</w:t>
        </w:r>
      </w:fldSimple>
    </w:p>
    <w:p w:rsidR="00EF7B33" w:rsidRDefault="00EF7B33" w:rsidP="00EF7B33">
      <w:pPr>
        <w:pStyle w:val="Heading1"/>
      </w:pPr>
      <w:bookmarkStart w:id="47" w:name="_Toc283211194"/>
      <w:r w:rsidRPr="00391C3B">
        <w:rPr>
          <w:rStyle w:val="InvisibleChap-Appx"/>
        </w:rPr>
        <w:t xml:space="preserve">Chapter </w:t>
      </w:r>
      <w:r w:rsidR="00D26F21" w:rsidRPr="00391C3B">
        <w:rPr>
          <w:rStyle w:val="InvisibleChap-Appx"/>
        </w:rPr>
        <w:fldChar w:fldCharType="begin"/>
      </w:r>
      <w:r w:rsidRPr="00391C3B">
        <w:rPr>
          <w:rStyle w:val="InvisibleChap-Appx"/>
        </w:rPr>
        <w:instrText xml:space="preserve"> SEQ  "Hidden Chapter Number" \* CHARFORMAT</w:instrText>
      </w:r>
      <w:r w:rsidR="00D26F21" w:rsidRPr="00391C3B">
        <w:rPr>
          <w:rStyle w:val="InvisibleChap-Appx"/>
        </w:rPr>
        <w:fldChar w:fldCharType="separate"/>
      </w:r>
      <w:r>
        <w:rPr>
          <w:rStyle w:val="InvisibleChap-Appx"/>
          <w:noProof/>
        </w:rPr>
        <w:t>4</w:t>
      </w:r>
      <w:r w:rsidR="00D26F21" w:rsidRPr="00391C3B">
        <w:rPr>
          <w:rStyle w:val="InvisibleChap-Appx"/>
        </w:rPr>
        <w:fldChar w:fldCharType="end"/>
      </w:r>
      <w:r w:rsidRPr="00391C3B">
        <w:rPr>
          <w:rStyle w:val="InvisibleChap-Appx"/>
        </w:rPr>
        <w:t xml:space="preserve">:  </w:t>
      </w:r>
      <w:r>
        <w:t>Managing Security</w:t>
      </w:r>
      <w:bookmarkEnd w:id="45"/>
      <w:bookmarkEnd w:id="46"/>
      <w:r>
        <w:t xml:space="preserve"> for Dataset Explorer Studies</w:t>
      </w:r>
      <w:bookmarkEnd w:id="47"/>
    </w:p>
    <w:p w:rsidR="00EF7B33" w:rsidRDefault="00EF7B33" w:rsidP="00EF7B33">
      <w:r>
        <w:t>Users are able to perform operations with private Dataset Explorer studies only if you or another administrator grant the user (or a group that the user belongs to) access rights to do so.</w:t>
      </w:r>
    </w:p>
    <w:p w:rsidR="00EF7B33" w:rsidRDefault="00EF7B33" w:rsidP="00EF7B33">
      <w:r>
        <w:t>Before you can assign a user or a user group access rights to a protected study, the following tasks must be performed:</w:t>
      </w:r>
    </w:p>
    <w:p w:rsidR="00EF7B33" w:rsidRDefault="00EF7B33" w:rsidP="004770AA">
      <w:pPr>
        <w:pStyle w:val="ListNumStartBlank"/>
        <w:numPr>
          <w:ilvl w:val="0"/>
          <w:numId w:val="9"/>
        </w:numPr>
      </w:pPr>
    </w:p>
    <w:p w:rsidR="00EF7B33" w:rsidRDefault="00EF7B33" w:rsidP="004770AA">
      <w:pPr>
        <w:pStyle w:val="ListNumber"/>
        <w:numPr>
          <w:ilvl w:val="1"/>
          <w:numId w:val="9"/>
        </w:numPr>
      </w:pPr>
      <w:r>
        <w:t>The study must be loaded into a database server (Development, QA, Production).</w:t>
      </w:r>
    </w:p>
    <w:p w:rsidR="00EF7B33" w:rsidRDefault="00EF7B33" w:rsidP="00EF7B33">
      <w:pPr>
        <w:pStyle w:val="NormalIndent"/>
      </w:pPr>
      <w:r>
        <w:t xml:space="preserve">For information, see the </w:t>
      </w:r>
      <w:r w:rsidRPr="00F06A38">
        <w:rPr>
          <w:rStyle w:val="C1HGroupLink"/>
        </w:rPr>
        <w:t>tranSMART ETL Analyst’s Guide</w:t>
      </w:r>
      <w:r w:rsidR="00F06A38" w:rsidRPr="00F06A38">
        <w:rPr>
          <w:rStyle w:val="C1HGroupLink"/>
        </w:rPr>
        <w:t>|group=ETLguide</w:t>
      </w:r>
      <w:r w:rsidR="00D26F21">
        <w:fldChar w:fldCharType="begin"/>
      </w:r>
      <w:ins w:id="48" w:author="Zach C. Wright" w:date="2013-09-06T16:32:00Z">
        <w:r w:rsidR="00DB18C6">
          <w:instrText>HYPERLINK "C:\\Users\\zwright\\Documents\\GitHub\\transmart-docs\\userManual\\tranSMART_ETLAnalystGuide.pdf"</w:instrText>
        </w:r>
      </w:ins>
      <w:del w:id="49" w:author="Zach C. Wright" w:date="2013-09-06T16:32:00Z">
        <w:r w:rsidR="00D26F21" w:rsidDel="00DB18C6">
          <w:delInstrText>HYPERLINK "tranSMART_ETLAnalystGuide.pdf"</w:delInstrText>
        </w:r>
      </w:del>
      <w:ins w:id="50" w:author="Zach C. Wright" w:date="2013-09-06T16:32:00Z"/>
      <w:r w:rsidR="00D26F21">
        <w:fldChar w:fldCharType="separate"/>
      </w:r>
      <w:r w:rsidRPr="00EF7B33">
        <w:rPr>
          <w:rStyle w:val="InvisibleOnline"/>
          <w:color w:val="0000FF"/>
          <w:u w:val="single"/>
        </w:rPr>
        <w:t>tranSMART ETL Analyst’s Guide</w:t>
      </w:r>
      <w:r w:rsidR="00D26F21">
        <w:fldChar w:fldCharType="end"/>
      </w:r>
      <w:r>
        <w:t>.</w:t>
      </w:r>
    </w:p>
    <w:p w:rsidR="00EF7B33" w:rsidRDefault="00EF7B33" w:rsidP="004770AA">
      <w:pPr>
        <w:pStyle w:val="ListNumber"/>
        <w:numPr>
          <w:ilvl w:val="1"/>
          <w:numId w:val="9"/>
        </w:numPr>
        <w:ind w:right="-180"/>
      </w:pPr>
      <w:r>
        <w:t>You must protect the study by defining it as a secure object, using the tranSMART administrator’s console.</w:t>
      </w:r>
    </w:p>
    <w:p w:rsidR="00EF7B33" w:rsidRDefault="00EF7B33" w:rsidP="00EF7B33">
      <w:pPr>
        <w:pStyle w:val="NormalIndent"/>
        <w:ind w:right="-180"/>
      </w:pPr>
      <w:r>
        <w:t>This step must be performed on the Development, QA, and Production servers separately, after the study has been loaded to the corresponding database server.</w:t>
      </w:r>
    </w:p>
    <w:p w:rsidR="00EF7B33" w:rsidRDefault="00EF7B33" w:rsidP="00EF7B33">
      <w:pPr>
        <w:pStyle w:val="NormalIndent"/>
      </w:pPr>
      <w:r>
        <w:t>The following section describes how to perform this task.</w:t>
      </w:r>
    </w:p>
    <w:p w:rsidR="00EF7B33" w:rsidRDefault="00EF7B33" w:rsidP="00EF7B33">
      <w:pPr>
        <w:pStyle w:val="Heading2"/>
      </w:pPr>
      <w:bookmarkStart w:id="51" w:name="_Toc283211195"/>
      <w:r>
        <w:t>Managing Secure Objects</w:t>
      </w:r>
      <w:bookmarkEnd w:id="51"/>
    </w:p>
    <w:p w:rsidR="00EF7B33" w:rsidRPr="00340144" w:rsidRDefault="00EF7B33" w:rsidP="00EF7B33">
      <w:pPr>
        <w:ind w:right="-360"/>
      </w:pPr>
      <w:r>
        <w:t>A secure object is a Dataset Explorer study that has restricted access.  All studies except those in the Dataset Explorer Public Studies node should be defined as secure objects.</w:t>
      </w:r>
    </w:p>
    <w:p w:rsidR="00EF7B33" w:rsidRDefault="00EF7B33" w:rsidP="00EF7B33">
      <w:pPr>
        <w:pStyle w:val="Heading3"/>
      </w:pPr>
      <w:bookmarkStart w:id="52" w:name="_Toc283211196"/>
      <w:r>
        <w:t xml:space="preserve">Defining a Secure </w:t>
      </w:r>
      <w:bookmarkStart w:id="53" w:name="AddStudy"/>
      <w:bookmarkEnd w:id="53"/>
      <w:r>
        <w:t>Object</w:t>
      </w:r>
      <w:bookmarkEnd w:id="52"/>
    </w:p>
    <w:p w:rsidR="00EF7B33" w:rsidRPr="007E6DD0" w:rsidRDefault="00EF7B33" w:rsidP="00EF7B33">
      <w:pPr>
        <w:pStyle w:val="Note"/>
        <w:ind w:right="480"/>
        <w:rPr>
          <w:color w:val="000000" w:themeColor="text1"/>
        </w:rPr>
      </w:pPr>
      <w:r w:rsidRPr="007E6DD0">
        <w:rPr>
          <w:b/>
          <w:color w:val="1F497D" w:themeColor="text2"/>
        </w:rPr>
        <w:t>Note:</w:t>
      </w:r>
      <w:r w:rsidRPr="007E6DD0">
        <w:rPr>
          <w:color w:val="000000" w:themeColor="text1"/>
        </w:rPr>
        <w:tab/>
      </w:r>
      <w:r>
        <w:rPr>
          <w:color w:val="000000" w:themeColor="text1"/>
        </w:rPr>
        <w:t xml:space="preserve">To define a secure object in the administrator’s console, you must have access to the information in the </w:t>
      </w:r>
      <w:r w:rsidRPr="007E6DD0">
        <w:rPr>
          <w:rStyle w:val="CodeText"/>
        </w:rPr>
        <w:t>SEARCH_SECURE_OBJECT</w:t>
      </w:r>
      <w:r>
        <w:rPr>
          <w:color w:val="000000" w:themeColor="text1"/>
        </w:rPr>
        <w:t xml:space="preserve"> table (</w:t>
      </w:r>
      <w:r w:rsidRPr="007E6DD0">
        <w:rPr>
          <w:rStyle w:val="CodeText"/>
        </w:rPr>
        <w:t>SEARCHAPP</w:t>
      </w:r>
      <w:r>
        <w:rPr>
          <w:color w:val="000000" w:themeColor="text1"/>
        </w:rPr>
        <w:t xml:space="preserve"> schema) for the study you are defining as a secure object.</w:t>
      </w:r>
    </w:p>
    <w:p w:rsidR="00EF7B33" w:rsidRDefault="00EF7B33" w:rsidP="004770AA">
      <w:pPr>
        <w:pStyle w:val="ListNumStart"/>
        <w:numPr>
          <w:ilvl w:val="0"/>
          <w:numId w:val="9"/>
        </w:numPr>
      </w:pPr>
      <w:r>
        <w:t>To define a Dataset Explorer study as a secure object:</w:t>
      </w:r>
    </w:p>
    <w:p w:rsidR="00EF7B33" w:rsidRDefault="00EF7B33" w:rsidP="004770AA">
      <w:pPr>
        <w:pStyle w:val="ListNumber"/>
        <w:numPr>
          <w:ilvl w:val="1"/>
          <w:numId w:val="9"/>
        </w:numPr>
      </w:pPr>
      <w:r>
        <w:t xml:space="preserve">Click the </w:t>
      </w:r>
      <w:r w:rsidRPr="005325E0">
        <w:rPr>
          <w:rStyle w:val="Bold"/>
        </w:rPr>
        <w:t>Admin</w:t>
      </w:r>
      <w:r>
        <w:t xml:space="preserve"> tab to display the administrator’s console.</w:t>
      </w:r>
    </w:p>
    <w:p w:rsidR="00EF7B33" w:rsidRDefault="00EF7B33" w:rsidP="004770AA">
      <w:pPr>
        <w:pStyle w:val="ListNumber"/>
        <w:numPr>
          <w:ilvl w:val="1"/>
          <w:numId w:val="9"/>
        </w:numPr>
      </w:pPr>
      <w:r>
        <w:t xml:space="preserve">Click </w:t>
      </w:r>
      <w:r>
        <w:rPr>
          <w:rStyle w:val="Bold"/>
        </w:rPr>
        <w:t>Add Study</w:t>
      </w:r>
      <w:r>
        <w:t>.</w:t>
      </w:r>
    </w:p>
    <w:p w:rsidR="00EF7B33" w:rsidRDefault="00EF7B33" w:rsidP="00EF7B33">
      <w:pPr>
        <w:pStyle w:val="NormalIndent"/>
        <w:keepNext/>
      </w:pPr>
      <w:r>
        <w:lastRenderedPageBreak/>
        <w:t>The Create SecureObject window appears:</w:t>
      </w:r>
    </w:p>
    <w:p w:rsidR="00EF7B33" w:rsidRDefault="00EF7B33" w:rsidP="00EF7B33">
      <w:pPr>
        <w:pStyle w:val="NormalIndent"/>
      </w:pPr>
      <w:r>
        <w:rPr>
          <w:noProof/>
        </w:rPr>
        <w:drawing>
          <wp:inline distT="0" distB="0" distL="0" distR="0">
            <wp:extent cx="3652000" cy="1943334"/>
            <wp:effectExtent l="19050" t="0" r="560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3652000" cy="1943334"/>
                    </a:xfrm>
                    <a:prstGeom prst="rect">
                      <a:avLst/>
                    </a:prstGeom>
                    <a:noFill/>
                    <a:ln w="9525">
                      <a:noFill/>
                      <a:miter lim="800000"/>
                      <a:headEnd/>
                      <a:tailEnd/>
                    </a:ln>
                  </pic:spPr>
                </pic:pic>
              </a:graphicData>
            </a:graphic>
          </wp:inline>
        </w:drawing>
      </w:r>
    </w:p>
    <w:p w:rsidR="00EF7B33" w:rsidRDefault="00EF7B33" w:rsidP="00EF7B33">
      <w:pPr>
        <w:pStyle w:val="NormalIndent"/>
        <w:keepNext/>
        <w:keepLines/>
        <w:ind w:left="0"/>
      </w:pPr>
      <w:r>
        <w:t xml:space="preserve">Note that the fields in the Create SecureObject window correspond to columns in the </w:t>
      </w:r>
      <w:r w:rsidRPr="00590370">
        <w:rPr>
          <w:rStyle w:val="CodeText"/>
        </w:rPr>
        <w:t>SEARCH_SECURE_OBJECT</w:t>
      </w:r>
      <w:r>
        <w:t xml:space="preserve"> table, as follows:</w:t>
      </w:r>
    </w:p>
    <w:tbl>
      <w:tblPr>
        <w:tblStyle w:val="tranSMARTTable"/>
        <w:tblW w:w="0" w:type="auto"/>
        <w:tblInd w:w="108" w:type="dxa"/>
        <w:tblLook w:val="04A0"/>
      </w:tblPr>
      <w:tblGrid>
        <w:gridCol w:w="3480"/>
        <w:gridCol w:w="4920"/>
      </w:tblGrid>
      <w:tr w:rsidR="00EF7B33" w:rsidTr="007F4F65">
        <w:trPr>
          <w:cnfStyle w:val="100000000000"/>
        </w:trPr>
        <w:tc>
          <w:tcPr>
            <w:tcW w:w="3480" w:type="dxa"/>
          </w:tcPr>
          <w:p w:rsidR="00EF7B33" w:rsidRDefault="00EF7B33" w:rsidP="007F4F65">
            <w:pPr>
              <w:pStyle w:val="TableHeading0"/>
              <w:keepNext/>
              <w:keepLines/>
            </w:pPr>
            <w:r>
              <w:t>Create SecureObject Field</w:t>
            </w:r>
          </w:p>
        </w:tc>
        <w:tc>
          <w:tcPr>
            <w:tcW w:w="4920" w:type="dxa"/>
          </w:tcPr>
          <w:p w:rsidR="00EF7B33" w:rsidRDefault="00EF7B33" w:rsidP="007F4F65">
            <w:pPr>
              <w:pStyle w:val="TableHeading0"/>
              <w:keepNext/>
              <w:keepLines/>
            </w:pPr>
            <w:r>
              <w:t>SEARCH_SECURE_OBJECT Column</w:t>
            </w:r>
          </w:p>
        </w:tc>
      </w:tr>
      <w:tr w:rsidR="00EF7B33" w:rsidTr="007F4F65">
        <w:tc>
          <w:tcPr>
            <w:tcW w:w="3480" w:type="dxa"/>
          </w:tcPr>
          <w:p w:rsidR="00EF7B33" w:rsidRDefault="00EF7B33" w:rsidP="007F4F65">
            <w:pPr>
              <w:pStyle w:val="TableText0"/>
              <w:keepNext/>
              <w:keepLines/>
            </w:pPr>
            <w:r>
              <w:t>Bio Data Id</w:t>
            </w:r>
          </w:p>
        </w:tc>
        <w:tc>
          <w:tcPr>
            <w:tcW w:w="4920" w:type="dxa"/>
          </w:tcPr>
          <w:p w:rsidR="00EF7B33" w:rsidRDefault="00EF7B33" w:rsidP="007F4F65">
            <w:pPr>
              <w:pStyle w:val="TableText0"/>
              <w:keepNext/>
              <w:keepLines/>
            </w:pPr>
            <w:r>
              <w:t>BIO_DATA_ID</w:t>
            </w:r>
          </w:p>
        </w:tc>
      </w:tr>
      <w:tr w:rsidR="00EF7B33" w:rsidTr="007F4F65">
        <w:tc>
          <w:tcPr>
            <w:tcW w:w="3480" w:type="dxa"/>
          </w:tcPr>
          <w:p w:rsidR="00EF7B33" w:rsidRDefault="00EF7B33" w:rsidP="007F4F65">
            <w:pPr>
              <w:pStyle w:val="TableText0"/>
              <w:keepNext/>
              <w:keepLines/>
            </w:pPr>
            <w:r>
              <w:t>Data Type</w:t>
            </w:r>
          </w:p>
        </w:tc>
        <w:tc>
          <w:tcPr>
            <w:tcW w:w="4920" w:type="dxa"/>
          </w:tcPr>
          <w:p w:rsidR="00EF7B33" w:rsidRDefault="00EF7B33" w:rsidP="007F4F65">
            <w:pPr>
              <w:pStyle w:val="TableText0"/>
              <w:keepNext/>
              <w:keepLines/>
            </w:pPr>
            <w:r>
              <w:t>DATA_TYPE</w:t>
            </w:r>
          </w:p>
        </w:tc>
      </w:tr>
      <w:tr w:rsidR="00EF7B33" w:rsidTr="007F4F65">
        <w:tc>
          <w:tcPr>
            <w:tcW w:w="3480" w:type="dxa"/>
          </w:tcPr>
          <w:p w:rsidR="00EF7B33" w:rsidRDefault="00EF7B33" w:rsidP="007F4F65">
            <w:pPr>
              <w:pStyle w:val="TableText0"/>
            </w:pPr>
            <w:r>
              <w:t>Bio Data Unique Id</w:t>
            </w:r>
          </w:p>
        </w:tc>
        <w:tc>
          <w:tcPr>
            <w:tcW w:w="4920" w:type="dxa"/>
          </w:tcPr>
          <w:p w:rsidR="00EF7B33" w:rsidRDefault="00EF7B33" w:rsidP="007F4F65">
            <w:pPr>
              <w:pStyle w:val="TableText0"/>
            </w:pPr>
            <w:r>
              <w:t>BIO_DATA_UNIQUE_ID</w:t>
            </w:r>
          </w:p>
        </w:tc>
      </w:tr>
      <w:tr w:rsidR="00EF7B33" w:rsidTr="007F4F65">
        <w:tc>
          <w:tcPr>
            <w:tcW w:w="3480" w:type="dxa"/>
          </w:tcPr>
          <w:p w:rsidR="00EF7B33" w:rsidRDefault="00EF7B33" w:rsidP="007F4F65">
            <w:pPr>
              <w:pStyle w:val="TableText0"/>
            </w:pPr>
            <w:r>
              <w:t>Display Name</w:t>
            </w:r>
          </w:p>
        </w:tc>
        <w:tc>
          <w:tcPr>
            <w:tcW w:w="4920" w:type="dxa"/>
          </w:tcPr>
          <w:p w:rsidR="00EF7B33" w:rsidRDefault="00EF7B33" w:rsidP="007F4F65">
            <w:pPr>
              <w:pStyle w:val="TableText0"/>
            </w:pPr>
            <w:r>
              <w:t>DISPLAY_NAME</w:t>
            </w:r>
          </w:p>
        </w:tc>
      </w:tr>
    </w:tbl>
    <w:p w:rsidR="00EF7B33" w:rsidRDefault="00EF7B33" w:rsidP="00EF7B33">
      <w:pPr>
        <w:pStyle w:val="Spacer"/>
      </w:pPr>
    </w:p>
    <w:p w:rsidR="00EF7B33" w:rsidRDefault="00EF7B33" w:rsidP="004770AA">
      <w:pPr>
        <w:pStyle w:val="ListNumber"/>
        <w:numPr>
          <w:ilvl w:val="1"/>
          <w:numId w:val="9"/>
        </w:numPr>
      </w:pPr>
      <w:r>
        <w:t xml:space="preserve">Type the values from the </w:t>
      </w:r>
      <w:r w:rsidRPr="00590370">
        <w:rPr>
          <w:rStyle w:val="CodeText"/>
        </w:rPr>
        <w:t>SEARCH_SECURE_OBJECT</w:t>
      </w:r>
      <w:r>
        <w:t xml:space="preserve"> table into the corresponding fields of the Create SecureObject window.</w:t>
      </w:r>
    </w:p>
    <w:p w:rsidR="00EF7B33" w:rsidRDefault="00EF7B33" w:rsidP="004770AA">
      <w:pPr>
        <w:pStyle w:val="ListNumber"/>
        <w:numPr>
          <w:ilvl w:val="1"/>
          <w:numId w:val="9"/>
        </w:numPr>
      </w:pPr>
      <w:r>
        <w:t xml:space="preserve">Click </w:t>
      </w:r>
      <w:r w:rsidRPr="00C16044">
        <w:rPr>
          <w:rStyle w:val="Bold"/>
        </w:rPr>
        <w:t>Create</w:t>
      </w:r>
      <w:r>
        <w:t>.</w:t>
      </w:r>
    </w:p>
    <w:p w:rsidR="00EF7B33" w:rsidRDefault="00EF7B33" w:rsidP="00EF7B33">
      <w:pPr>
        <w:ind w:right="-180"/>
      </w:pPr>
      <w:r>
        <w:t>The Show SecureObject window appears, confirming the addition of the secure object.</w:t>
      </w:r>
    </w:p>
    <w:p w:rsidR="00EF7B33" w:rsidRDefault="00EF7B33" w:rsidP="00EF7B33">
      <w:pPr>
        <w:pStyle w:val="Heading3"/>
      </w:pPr>
      <w:bookmarkStart w:id="54" w:name="_Toc283211197"/>
      <w:r>
        <w:t xml:space="preserve">Editing or Deleting a Secure </w:t>
      </w:r>
      <w:bookmarkStart w:id="55" w:name="StudyList"/>
      <w:bookmarkEnd w:id="55"/>
      <w:r>
        <w:t>Object</w:t>
      </w:r>
      <w:bookmarkEnd w:id="54"/>
    </w:p>
    <w:p w:rsidR="00EF7B33" w:rsidRDefault="00EF7B33" w:rsidP="004770AA">
      <w:pPr>
        <w:pStyle w:val="ListNumStart"/>
        <w:numPr>
          <w:ilvl w:val="0"/>
          <w:numId w:val="9"/>
        </w:numPr>
      </w:pPr>
      <w:r>
        <w:t>To edit or delete a secure object definition:</w:t>
      </w:r>
    </w:p>
    <w:p w:rsidR="00EF7B33" w:rsidRDefault="00EF7B33" w:rsidP="004770AA">
      <w:pPr>
        <w:pStyle w:val="ListNumber"/>
        <w:numPr>
          <w:ilvl w:val="1"/>
          <w:numId w:val="9"/>
        </w:numPr>
      </w:pPr>
      <w:r>
        <w:t xml:space="preserve">Click the </w:t>
      </w:r>
      <w:r w:rsidRPr="005325E0">
        <w:rPr>
          <w:rStyle w:val="Bold"/>
        </w:rPr>
        <w:t>Admin</w:t>
      </w:r>
      <w:r>
        <w:t xml:space="preserve"> tab to display the administrator’s console.</w:t>
      </w:r>
    </w:p>
    <w:p w:rsidR="00EF7B33" w:rsidRDefault="00EF7B33" w:rsidP="004770AA">
      <w:pPr>
        <w:pStyle w:val="ListNumber"/>
        <w:numPr>
          <w:ilvl w:val="1"/>
          <w:numId w:val="9"/>
        </w:numPr>
      </w:pPr>
      <w:r>
        <w:t xml:space="preserve">Click </w:t>
      </w:r>
      <w:r>
        <w:rPr>
          <w:rStyle w:val="Bold"/>
        </w:rPr>
        <w:t>Study</w:t>
      </w:r>
      <w:r w:rsidRPr="005325E0">
        <w:rPr>
          <w:rStyle w:val="Bold"/>
        </w:rPr>
        <w:t xml:space="preserve"> </w:t>
      </w:r>
      <w:r>
        <w:rPr>
          <w:rStyle w:val="Bold"/>
        </w:rPr>
        <w:t>List</w:t>
      </w:r>
      <w:r>
        <w:t>.</w:t>
      </w:r>
    </w:p>
    <w:p w:rsidR="00EF7B33" w:rsidRDefault="00EF7B33" w:rsidP="00EF7B33">
      <w:pPr>
        <w:pStyle w:val="NormalIndent"/>
      </w:pPr>
      <w:r>
        <w:t>The SecureObject List window appears.</w:t>
      </w:r>
    </w:p>
    <w:p w:rsidR="00EF7B33" w:rsidRDefault="00EF7B33" w:rsidP="004770AA">
      <w:pPr>
        <w:pStyle w:val="ListNumber"/>
        <w:keepNext/>
        <w:numPr>
          <w:ilvl w:val="1"/>
          <w:numId w:val="9"/>
        </w:numPr>
      </w:pPr>
      <w:r>
        <w:lastRenderedPageBreak/>
        <w:t>Click the ID of the secure object to edit or delete:</w:t>
      </w:r>
    </w:p>
    <w:p w:rsidR="00EF7B33" w:rsidRDefault="00EF7B33" w:rsidP="00EF7B33">
      <w:pPr>
        <w:pStyle w:val="NormalIndent"/>
      </w:pPr>
      <w:r>
        <w:rPr>
          <w:noProof/>
        </w:rPr>
        <w:drawing>
          <wp:inline distT="0" distB="0" distL="0" distR="0">
            <wp:extent cx="5486400" cy="934720"/>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5486400" cy="934720"/>
                    </a:xfrm>
                    <a:prstGeom prst="rect">
                      <a:avLst/>
                    </a:prstGeom>
                    <a:noFill/>
                    <a:ln w="9525">
                      <a:noFill/>
                      <a:miter lim="800000"/>
                      <a:headEnd/>
                      <a:tailEnd/>
                    </a:ln>
                  </pic:spPr>
                </pic:pic>
              </a:graphicData>
            </a:graphic>
          </wp:inline>
        </w:drawing>
      </w:r>
    </w:p>
    <w:p w:rsidR="00EF7B33" w:rsidRDefault="00EF7B33" w:rsidP="004770AA">
      <w:pPr>
        <w:pStyle w:val="ListNumber"/>
        <w:numPr>
          <w:ilvl w:val="1"/>
          <w:numId w:val="9"/>
        </w:numPr>
      </w:pPr>
      <w:r>
        <w:t>Take one of the following actions:</w:t>
      </w:r>
    </w:p>
    <w:p w:rsidR="00EF7B33" w:rsidRDefault="00EF7B33" w:rsidP="004770AA">
      <w:pPr>
        <w:pStyle w:val="ListBullet2"/>
        <w:numPr>
          <w:ilvl w:val="1"/>
          <w:numId w:val="6"/>
        </w:numPr>
      </w:pPr>
      <w:r>
        <w:t xml:space="preserve">To delete the secure object, click </w:t>
      </w:r>
      <w:r w:rsidRPr="000D14FD">
        <w:rPr>
          <w:rStyle w:val="Bold"/>
        </w:rPr>
        <w:t>Delete</w:t>
      </w:r>
      <w:r>
        <w:t xml:space="preserve">, then click </w:t>
      </w:r>
      <w:r w:rsidRPr="00EA3B6F">
        <w:rPr>
          <w:rStyle w:val="Bold"/>
        </w:rPr>
        <w:t>OK</w:t>
      </w:r>
      <w:r>
        <w:t xml:space="preserve"> to confirm the deletion.</w:t>
      </w:r>
    </w:p>
    <w:p w:rsidR="00EF7B33" w:rsidRDefault="00EF7B33" w:rsidP="004770AA">
      <w:pPr>
        <w:pStyle w:val="ListBullet2"/>
        <w:numPr>
          <w:ilvl w:val="1"/>
          <w:numId w:val="6"/>
        </w:numPr>
      </w:pPr>
      <w:r>
        <w:t xml:space="preserve">To edit the secure object, click </w:t>
      </w:r>
      <w:r w:rsidRPr="002A025E">
        <w:rPr>
          <w:rStyle w:val="Bold"/>
        </w:rPr>
        <w:t>Edit</w:t>
      </w:r>
      <w:r>
        <w:t xml:space="preserve">. After making the edits, click </w:t>
      </w:r>
      <w:r w:rsidRPr="002A025E">
        <w:rPr>
          <w:rStyle w:val="Bold"/>
        </w:rPr>
        <w:t>Update</w:t>
      </w:r>
      <w:r>
        <w:t>.</w:t>
      </w:r>
    </w:p>
    <w:p w:rsidR="00EF7B33" w:rsidRPr="002A025E" w:rsidRDefault="00EF7B33" w:rsidP="00EF7B33">
      <w:pPr>
        <w:pStyle w:val="Note"/>
        <w:rPr>
          <w:color w:val="000000" w:themeColor="text1"/>
        </w:rPr>
      </w:pPr>
      <w:r w:rsidRPr="002A025E">
        <w:rPr>
          <w:b/>
          <w:color w:val="1F497D" w:themeColor="text2"/>
        </w:rPr>
        <w:t>Note:</w:t>
      </w:r>
      <w:r w:rsidRPr="002A025E">
        <w:rPr>
          <w:color w:val="000000" w:themeColor="text1"/>
        </w:rPr>
        <w:tab/>
      </w:r>
      <w:r>
        <w:rPr>
          <w:color w:val="000000" w:themeColor="text1"/>
        </w:rPr>
        <w:t>The Concept Paths field contains a link to SecureObjectPath. This path is no longer used and does not need to be defined.</w:t>
      </w:r>
    </w:p>
    <w:p w:rsidR="00EF7B33" w:rsidRDefault="00EF7B33" w:rsidP="00EF7B33">
      <w:pPr>
        <w:pStyle w:val="Heading2"/>
      </w:pPr>
      <w:bookmarkStart w:id="56" w:name="_Toc283211198"/>
      <w:r>
        <w:t>Managing Groups</w:t>
      </w:r>
      <w:bookmarkEnd w:id="56"/>
    </w:p>
    <w:p w:rsidR="00EF7B33" w:rsidRPr="00F17424" w:rsidRDefault="00EF7B33" w:rsidP="00EF7B33">
      <w:r>
        <w:t>Access privileges for a study can be assigned to users individually or to a group of users.  Assigning access privileges to a group of users can be more convenient than assigning privileges individually.</w:t>
      </w:r>
    </w:p>
    <w:p w:rsidR="00EF7B33" w:rsidRDefault="00EF7B33" w:rsidP="00EF7B33">
      <w:pPr>
        <w:pStyle w:val="Heading3"/>
      </w:pPr>
      <w:bookmarkStart w:id="57" w:name="_Ref265840734"/>
      <w:bookmarkStart w:id="58" w:name="_Toc283211199"/>
      <w:r>
        <w:t xml:space="preserve">Creating a </w:t>
      </w:r>
      <w:bookmarkStart w:id="59" w:name="CreateGroup"/>
      <w:bookmarkEnd w:id="59"/>
      <w:r>
        <w:t>Group</w:t>
      </w:r>
      <w:bookmarkEnd w:id="57"/>
      <w:bookmarkEnd w:id="58"/>
    </w:p>
    <w:p w:rsidR="00EF7B33" w:rsidRPr="00EA0B96" w:rsidRDefault="00EF7B33" w:rsidP="004770AA">
      <w:pPr>
        <w:pStyle w:val="ListNumStart"/>
        <w:numPr>
          <w:ilvl w:val="0"/>
          <w:numId w:val="9"/>
        </w:numPr>
      </w:pPr>
      <w:r>
        <w:t>To create a group:</w:t>
      </w:r>
    </w:p>
    <w:p w:rsidR="00EF7B33" w:rsidRDefault="00EF7B33" w:rsidP="004770AA">
      <w:pPr>
        <w:pStyle w:val="ListNumber"/>
        <w:numPr>
          <w:ilvl w:val="1"/>
          <w:numId w:val="9"/>
        </w:numPr>
      </w:pPr>
      <w:r>
        <w:t xml:space="preserve">Click the </w:t>
      </w:r>
      <w:r w:rsidRPr="005325E0">
        <w:rPr>
          <w:rStyle w:val="Bold"/>
        </w:rPr>
        <w:t>Admin</w:t>
      </w:r>
      <w:r>
        <w:t xml:space="preserve"> tab to display the administrator’s console.</w:t>
      </w:r>
    </w:p>
    <w:p w:rsidR="00EF7B33" w:rsidRDefault="00EF7B33" w:rsidP="004770AA">
      <w:pPr>
        <w:pStyle w:val="ListNumber"/>
        <w:numPr>
          <w:ilvl w:val="1"/>
          <w:numId w:val="9"/>
        </w:numPr>
      </w:pPr>
      <w:r>
        <w:t xml:space="preserve">Click </w:t>
      </w:r>
      <w:r w:rsidRPr="0081683B">
        <w:rPr>
          <w:rStyle w:val="Bold"/>
        </w:rPr>
        <w:t>Create Group</w:t>
      </w:r>
      <w:r>
        <w:t>.</w:t>
      </w:r>
    </w:p>
    <w:p w:rsidR="00EF7B33" w:rsidRDefault="00EF7B33" w:rsidP="00EF7B33">
      <w:pPr>
        <w:pStyle w:val="NormalIndent"/>
        <w:keepNext/>
      </w:pPr>
      <w:r>
        <w:t>The following window appears:</w:t>
      </w:r>
    </w:p>
    <w:p w:rsidR="00EF7B33" w:rsidRDefault="00EF7B33" w:rsidP="00EF7B33">
      <w:pPr>
        <w:pStyle w:val="NormalIndent"/>
      </w:pPr>
      <w:r>
        <w:rPr>
          <w:noProof/>
        </w:rPr>
        <w:drawing>
          <wp:inline distT="0" distB="0" distL="0" distR="0">
            <wp:extent cx="4177143" cy="2145239"/>
            <wp:effectExtent l="19050" t="0" r="0" b="0"/>
            <wp:docPr id="25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2" cstate="print"/>
                    <a:srcRect/>
                    <a:stretch>
                      <a:fillRect/>
                    </a:stretch>
                  </pic:blipFill>
                  <pic:spPr bwMode="auto">
                    <a:xfrm>
                      <a:off x="0" y="0"/>
                      <a:ext cx="4177143" cy="2145239"/>
                    </a:xfrm>
                    <a:prstGeom prst="rect">
                      <a:avLst/>
                    </a:prstGeom>
                    <a:noFill/>
                    <a:ln w="9525">
                      <a:noFill/>
                      <a:miter lim="800000"/>
                      <a:headEnd/>
                      <a:tailEnd/>
                    </a:ln>
                  </pic:spPr>
                </pic:pic>
              </a:graphicData>
            </a:graphic>
          </wp:inline>
        </w:drawing>
      </w:r>
    </w:p>
    <w:p w:rsidR="00EF7B33" w:rsidRDefault="00EF7B33" w:rsidP="004770AA">
      <w:pPr>
        <w:pStyle w:val="ListNumber"/>
        <w:numPr>
          <w:ilvl w:val="1"/>
          <w:numId w:val="9"/>
        </w:numPr>
      </w:pPr>
      <w:r>
        <w:lastRenderedPageBreak/>
        <w:t xml:space="preserve">In </w:t>
      </w:r>
      <w:r w:rsidRPr="0081683B">
        <w:rPr>
          <w:rStyle w:val="Bold"/>
        </w:rPr>
        <w:t>Name</w:t>
      </w:r>
      <w:r>
        <w:t>, assign a name to the group.</w:t>
      </w:r>
    </w:p>
    <w:p w:rsidR="00EF7B33" w:rsidRDefault="00EF7B33" w:rsidP="004770AA">
      <w:pPr>
        <w:pStyle w:val="ListNumber"/>
        <w:numPr>
          <w:ilvl w:val="1"/>
          <w:numId w:val="9"/>
        </w:numPr>
      </w:pPr>
      <w:r>
        <w:t xml:space="preserve">Optionally, in </w:t>
      </w:r>
      <w:r w:rsidRPr="0081683B">
        <w:rPr>
          <w:rStyle w:val="Bold"/>
        </w:rPr>
        <w:t>Description</w:t>
      </w:r>
      <w:r>
        <w:t>, type an optional description of the group.</w:t>
      </w:r>
    </w:p>
    <w:p w:rsidR="00EF7B33" w:rsidRDefault="00EF7B33" w:rsidP="004770AA">
      <w:pPr>
        <w:pStyle w:val="ListNumber"/>
        <w:numPr>
          <w:ilvl w:val="1"/>
          <w:numId w:val="9"/>
        </w:numPr>
      </w:pPr>
      <w:r>
        <w:t xml:space="preserve">To enable the group’s privileges, select </w:t>
      </w:r>
      <w:r w:rsidRPr="0081683B">
        <w:rPr>
          <w:rStyle w:val="Bold"/>
        </w:rPr>
        <w:t>Enabled</w:t>
      </w:r>
      <w:r>
        <w:t>.</w:t>
      </w:r>
    </w:p>
    <w:p w:rsidR="00EF7B33" w:rsidRDefault="00EF7B33" w:rsidP="004770AA">
      <w:pPr>
        <w:pStyle w:val="ListNumber"/>
        <w:numPr>
          <w:ilvl w:val="1"/>
          <w:numId w:val="9"/>
        </w:numPr>
      </w:pPr>
      <w:r>
        <w:t xml:space="preserve">Leave </w:t>
      </w:r>
      <w:r w:rsidRPr="0081683B">
        <w:rPr>
          <w:rStyle w:val="Bold"/>
        </w:rPr>
        <w:t>Unique ID</w:t>
      </w:r>
      <w:r>
        <w:t xml:space="preserve"> blank.  A unique ID will be assigned to the group.</w:t>
      </w:r>
    </w:p>
    <w:p w:rsidR="00EF7B33" w:rsidRDefault="00EF7B33" w:rsidP="004770AA">
      <w:pPr>
        <w:pStyle w:val="ListNumber"/>
        <w:numPr>
          <w:ilvl w:val="1"/>
          <w:numId w:val="9"/>
        </w:numPr>
      </w:pPr>
      <w:r>
        <w:t xml:space="preserve">Click </w:t>
      </w:r>
      <w:r w:rsidRPr="0081683B">
        <w:rPr>
          <w:rStyle w:val="Bold"/>
        </w:rPr>
        <w:t>Create</w:t>
      </w:r>
      <w:r>
        <w:t>.</w:t>
      </w:r>
    </w:p>
    <w:p w:rsidR="00EF7B33" w:rsidRDefault="00EF7B33" w:rsidP="00EF7B33">
      <w:r>
        <w:t>In the following figure, the group Test Group has been created.  Note that it currently has no members or privileges to access any studies.</w:t>
      </w:r>
    </w:p>
    <w:p w:rsidR="00EF7B33" w:rsidRDefault="00EF7B33" w:rsidP="00EF7B33">
      <w:r>
        <w:rPr>
          <w:noProof/>
        </w:rPr>
        <w:drawing>
          <wp:inline distT="0" distB="0" distL="0" distR="0">
            <wp:extent cx="3286667" cy="2525715"/>
            <wp:effectExtent l="19050" t="0" r="8983" b="0"/>
            <wp:docPr id="255"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3" cstate="print"/>
                    <a:srcRect/>
                    <a:stretch>
                      <a:fillRect/>
                    </a:stretch>
                  </pic:blipFill>
                  <pic:spPr bwMode="auto">
                    <a:xfrm>
                      <a:off x="0" y="0"/>
                      <a:ext cx="3286667" cy="2525715"/>
                    </a:xfrm>
                    <a:prstGeom prst="rect">
                      <a:avLst/>
                    </a:prstGeom>
                    <a:noFill/>
                    <a:ln w="9525">
                      <a:noFill/>
                      <a:miter lim="800000"/>
                      <a:headEnd/>
                      <a:tailEnd/>
                    </a:ln>
                  </pic:spPr>
                </pic:pic>
              </a:graphicData>
            </a:graphic>
          </wp:inline>
        </w:drawing>
      </w:r>
    </w:p>
    <w:p w:rsidR="00EF7B33" w:rsidRDefault="00EF7B33" w:rsidP="00EF7B33">
      <w:pPr>
        <w:pStyle w:val="Heading3"/>
      </w:pPr>
      <w:bookmarkStart w:id="60" w:name="_Ref265840755"/>
      <w:bookmarkStart w:id="61" w:name="_Toc283211200"/>
      <w:r>
        <w:t xml:space="preserve">Managing a </w:t>
      </w:r>
      <w:bookmarkStart w:id="62" w:name="GroupMembership"/>
      <w:bookmarkEnd w:id="62"/>
      <w:r>
        <w:t>Group’s Users</w:t>
      </w:r>
      <w:bookmarkEnd w:id="60"/>
      <w:bookmarkEnd w:id="61"/>
    </w:p>
    <w:p w:rsidR="00EF7B33" w:rsidRPr="00EA0B96" w:rsidRDefault="00EF7B33" w:rsidP="004770AA">
      <w:pPr>
        <w:pStyle w:val="ListNumStart"/>
        <w:numPr>
          <w:ilvl w:val="0"/>
          <w:numId w:val="9"/>
        </w:numPr>
      </w:pPr>
      <w:r>
        <w:t>To add users to a group, or remove users from a group:</w:t>
      </w:r>
    </w:p>
    <w:p w:rsidR="00EF7B33" w:rsidRDefault="00EF7B33" w:rsidP="004770AA">
      <w:pPr>
        <w:pStyle w:val="ListNumber"/>
        <w:keepNext/>
        <w:numPr>
          <w:ilvl w:val="1"/>
          <w:numId w:val="9"/>
        </w:numPr>
      </w:pPr>
      <w:r>
        <w:t xml:space="preserve">Click the </w:t>
      </w:r>
      <w:r w:rsidRPr="005325E0">
        <w:rPr>
          <w:rStyle w:val="Bold"/>
        </w:rPr>
        <w:t>Admin</w:t>
      </w:r>
      <w:r>
        <w:t xml:space="preserve"> tab to display the administrator’s console.</w:t>
      </w:r>
    </w:p>
    <w:p w:rsidR="00EF7B33" w:rsidRDefault="00EF7B33" w:rsidP="004770AA">
      <w:pPr>
        <w:pStyle w:val="ListNumber"/>
        <w:numPr>
          <w:ilvl w:val="1"/>
          <w:numId w:val="9"/>
        </w:numPr>
      </w:pPr>
      <w:r>
        <w:t xml:space="preserve">Click </w:t>
      </w:r>
      <w:r w:rsidRPr="0081683B">
        <w:rPr>
          <w:rStyle w:val="Bold"/>
        </w:rPr>
        <w:t>Group Membership</w:t>
      </w:r>
      <w:r>
        <w:t>.</w:t>
      </w:r>
    </w:p>
    <w:p w:rsidR="00EF7B33" w:rsidRDefault="00EF7B33" w:rsidP="00EF7B33">
      <w:pPr>
        <w:pStyle w:val="NormalIndent"/>
        <w:keepNext/>
      </w:pPr>
      <w:r>
        <w:lastRenderedPageBreak/>
        <w:t>The following window appears:</w:t>
      </w:r>
    </w:p>
    <w:p w:rsidR="00EF7B33" w:rsidRDefault="00EF7B33" w:rsidP="00EF7B33">
      <w:pPr>
        <w:pStyle w:val="NormalIndent"/>
      </w:pPr>
      <w:r>
        <w:rPr>
          <w:noProof/>
        </w:rPr>
        <w:drawing>
          <wp:inline distT="0" distB="0" distL="0" distR="0">
            <wp:extent cx="5942363" cy="2867467"/>
            <wp:effectExtent l="19050" t="0" r="1237"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4" cstate="print"/>
                    <a:srcRect b="632"/>
                    <a:stretch>
                      <a:fillRect/>
                    </a:stretch>
                  </pic:blipFill>
                  <pic:spPr bwMode="auto">
                    <a:xfrm>
                      <a:off x="0" y="0"/>
                      <a:ext cx="5942363" cy="2867467"/>
                    </a:xfrm>
                    <a:prstGeom prst="rect">
                      <a:avLst/>
                    </a:prstGeom>
                    <a:noFill/>
                    <a:ln w="9525">
                      <a:noFill/>
                      <a:miter lim="800000"/>
                      <a:headEnd/>
                      <a:tailEnd/>
                    </a:ln>
                  </pic:spPr>
                </pic:pic>
              </a:graphicData>
            </a:graphic>
          </wp:inline>
        </w:drawing>
      </w:r>
    </w:p>
    <w:p w:rsidR="00EF7B33" w:rsidRDefault="00EF7B33" w:rsidP="004770AA">
      <w:pPr>
        <w:pStyle w:val="ListNumber"/>
        <w:keepNext/>
        <w:numPr>
          <w:ilvl w:val="1"/>
          <w:numId w:val="9"/>
        </w:numPr>
      </w:pPr>
      <w:r>
        <w:t xml:space="preserve">In </w:t>
      </w:r>
      <w:r w:rsidRPr="009B5092">
        <w:rPr>
          <w:rStyle w:val="Bold"/>
        </w:rPr>
        <w:t>Search User</w:t>
      </w:r>
      <w:r>
        <w:t>, type part or all of a user name, then select the name from the autotype dropdown.</w:t>
      </w:r>
    </w:p>
    <w:p w:rsidR="00EF7B33" w:rsidRDefault="00EF7B33" w:rsidP="00EF7B33">
      <w:pPr>
        <w:pStyle w:val="NormalIndent"/>
        <w:keepNext/>
      </w:pPr>
      <w:r>
        <w:t>In the following figure, user Juan Fernandez is being selected:</w:t>
      </w:r>
    </w:p>
    <w:p w:rsidR="00EF7B33" w:rsidRDefault="00EF7B33" w:rsidP="00EF7B33">
      <w:pPr>
        <w:pStyle w:val="NormalIndent"/>
      </w:pPr>
      <w:r>
        <w:rPr>
          <w:noProof/>
        </w:rPr>
        <w:drawing>
          <wp:inline distT="0" distB="0" distL="0" distR="0">
            <wp:extent cx="3947308" cy="2759372"/>
            <wp:effectExtent l="19050" t="0" r="0" b="0"/>
            <wp:docPr id="3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5" cstate="print"/>
                    <a:srcRect b="1542"/>
                    <a:stretch>
                      <a:fillRect/>
                    </a:stretch>
                  </pic:blipFill>
                  <pic:spPr bwMode="auto">
                    <a:xfrm>
                      <a:off x="0" y="0"/>
                      <a:ext cx="3947308" cy="2759372"/>
                    </a:xfrm>
                    <a:prstGeom prst="rect">
                      <a:avLst/>
                    </a:prstGeom>
                    <a:noFill/>
                    <a:ln w="9525">
                      <a:noFill/>
                      <a:miter lim="800000"/>
                      <a:headEnd/>
                      <a:tailEnd/>
                    </a:ln>
                  </pic:spPr>
                </pic:pic>
              </a:graphicData>
            </a:graphic>
          </wp:inline>
        </w:drawing>
      </w:r>
    </w:p>
    <w:p w:rsidR="00EF7B33" w:rsidRDefault="00EF7B33" w:rsidP="00EF7B33">
      <w:pPr>
        <w:pStyle w:val="NormalIndent"/>
      </w:pPr>
      <w:r>
        <w:t>Next you will specify the group that the user is being added to or removed from.</w:t>
      </w:r>
    </w:p>
    <w:p w:rsidR="00EF7B33" w:rsidRDefault="00EF7B33" w:rsidP="004770AA">
      <w:pPr>
        <w:pStyle w:val="ListNumber"/>
        <w:numPr>
          <w:ilvl w:val="1"/>
          <w:numId w:val="9"/>
        </w:numPr>
      </w:pPr>
      <w:r>
        <w:t xml:space="preserve">Click </w:t>
      </w:r>
      <w:r w:rsidRPr="00296DE7">
        <w:rPr>
          <w:rStyle w:val="Bold"/>
        </w:rPr>
        <w:t>Search Groups</w:t>
      </w:r>
      <w:r>
        <w:t xml:space="preserve">. </w:t>
      </w:r>
    </w:p>
    <w:p w:rsidR="00EF7B33" w:rsidRDefault="00EF7B33" w:rsidP="00EF7B33">
      <w:pPr>
        <w:pStyle w:val="NormalIndent"/>
      </w:pPr>
      <w:r>
        <w:t xml:space="preserve">The list of the available groups appears in the </w:t>
      </w:r>
      <w:r w:rsidRPr="00296DE7">
        <w:rPr>
          <w:rStyle w:val="Bold"/>
        </w:rPr>
        <w:t>Available groups</w:t>
      </w:r>
      <w:r>
        <w:t xml:space="preserve"> box.</w:t>
      </w:r>
    </w:p>
    <w:p w:rsidR="00EF7B33" w:rsidRDefault="00EF7B33" w:rsidP="004770AA">
      <w:pPr>
        <w:pStyle w:val="ListNumber"/>
        <w:keepNext/>
        <w:numPr>
          <w:ilvl w:val="1"/>
          <w:numId w:val="9"/>
        </w:numPr>
      </w:pPr>
      <w:r>
        <w:lastRenderedPageBreak/>
        <w:t xml:space="preserve">Click the group name, then click </w:t>
      </w:r>
      <w:r w:rsidRPr="00296DE7">
        <w:rPr>
          <w:rStyle w:val="Bold"/>
        </w:rPr>
        <w:t>Add</w:t>
      </w:r>
      <w:r>
        <w:t xml:space="preserve"> to add the user to the group, or </w:t>
      </w:r>
      <w:r w:rsidRPr="00683AAF">
        <w:rPr>
          <w:rStyle w:val="Bold"/>
        </w:rPr>
        <w:t>Remove</w:t>
      </w:r>
      <w:r>
        <w:t xml:space="preserve"> to remove the user from the group.</w:t>
      </w:r>
    </w:p>
    <w:p w:rsidR="00EF7B33" w:rsidRDefault="00EF7B33" w:rsidP="00EF7B33">
      <w:pPr>
        <w:pStyle w:val="NormalIndent"/>
        <w:keepNext/>
      </w:pPr>
      <w:r>
        <w:t>In the figure below, the specified user has been added to the group Test Group:</w:t>
      </w:r>
    </w:p>
    <w:p w:rsidR="00EF7B33" w:rsidRDefault="00EF7B33" w:rsidP="00EF7B33">
      <w:pPr>
        <w:pStyle w:val="NormalIndent"/>
      </w:pPr>
      <w:r>
        <w:rPr>
          <w:noProof/>
        </w:rPr>
        <w:drawing>
          <wp:inline distT="0" distB="0" distL="0" distR="0">
            <wp:extent cx="3990952" cy="1813333"/>
            <wp:effectExtent l="19050" t="0" r="0" b="0"/>
            <wp:docPr id="33"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6" cstate="print"/>
                    <a:srcRect/>
                    <a:stretch>
                      <a:fillRect/>
                    </a:stretch>
                  </pic:blipFill>
                  <pic:spPr bwMode="auto">
                    <a:xfrm>
                      <a:off x="0" y="0"/>
                      <a:ext cx="3990952" cy="1813333"/>
                    </a:xfrm>
                    <a:prstGeom prst="rect">
                      <a:avLst/>
                    </a:prstGeom>
                    <a:noFill/>
                    <a:ln w="9525">
                      <a:noFill/>
                      <a:miter lim="800000"/>
                      <a:headEnd/>
                      <a:tailEnd/>
                    </a:ln>
                  </pic:spPr>
                </pic:pic>
              </a:graphicData>
            </a:graphic>
          </wp:inline>
        </w:drawing>
      </w:r>
    </w:p>
    <w:p w:rsidR="00EF7B33" w:rsidRDefault="00EF7B33" w:rsidP="004770AA">
      <w:pPr>
        <w:pStyle w:val="ListNumber"/>
        <w:numPr>
          <w:ilvl w:val="1"/>
          <w:numId w:val="9"/>
        </w:numPr>
      </w:pPr>
      <w:r>
        <w:t>Click another administrative task, or leave the administrator’s console.  No “Save” action is required.</w:t>
      </w:r>
    </w:p>
    <w:p w:rsidR="00EF7B33" w:rsidRDefault="00EF7B33" w:rsidP="00EF7B33">
      <w:pPr>
        <w:pStyle w:val="Heading3"/>
      </w:pPr>
      <w:bookmarkStart w:id="63" w:name="_Toc283211201"/>
      <w:r>
        <w:t xml:space="preserve">Editing or Deleting a </w:t>
      </w:r>
      <w:bookmarkStart w:id="64" w:name="GroupList"/>
      <w:bookmarkEnd w:id="64"/>
      <w:r>
        <w:t>Group</w:t>
      </w:r>
      <w:bookmarkEnd w:id="63"/>
    </w:p>
    <w:p w:rsidR="00EF7B33" w:rsidRPr="00AD578F" w:rsidRDefault="00EF7B33" w:rsidP="004770AA">
      <w:pPr>
        <w:pStyle w:val="ListNumStartBlank"/>
        <w:numPr>
          <w:ilvl w:val="0"/>
          <w:numId w:val="9"/>
        </w:numPr>
      </w:pPr>
      <w:r>
        <w:t>To edit or delete a group:</w:t>
      </w:r>
    </w:p>
    <w:p w:rsidR="00EF7B33" w:rsidRDefault="00EF7B33" w:rsidP="004770AA">
      <w:pPr>
        <w:pStyle w:val="ListNumber"/>
        <w:numPr>
          <w:ilvl w:val="1"/>
          <w:numId w:val="9"/>
        </w:numPr>
      </w:pPr>
      <w:r>
        <w:t xml:space="preserve">Click the </w:t>
      </w:r>
      <w:r w:rsidRPr="005325E0">
        <w:rPr>
          <w:rStyle w:val="Bold"/>
        </w:rPr>
        <w:t>Admin</w:t>
      </w:r>
      <w:r>
        <w:t xml:space="preserve"> tab to display the administrator’s console.</w:t>
      </w:r>
    </w:p>
    <w:p w:rsidR="00EF7B33" w:rsidRDefault="00EF7B33" w:rsidP="004770AA">
      <w:pPr>
        <w:pStyle w:val="ListNumber"/>
        <w:numPr>
          <w:ilvl w:val="1"/>
          <w:numId w:val="9"/>
        </w:numPr>
      </w:pPr>
      <w:r>
        <w:t xml:space="preserve">Click </w:t>
      </w:r>
      <w:r w:rsidRPr="00763D0E">
        <w:rPr>
          <w:rStyle w:val="Bold"/>
        </w:rPr>
        <w:t>Group List</w:t>
      </w:r>
      <w:r>
        <w:t>.</w:t>
      </w:r>
    </w:p>
    <w:p w:rsidR="00EF7B33" w:rsidRDefault="00EF7B33" w:rsidP="004770AA">
      <w:pPr>
        <w:pStyle w:val="ListNumber"/>
        <w:numPr>
          <w:ilvl w:val="1"/>
          <w:numId w:val="9"/>
        </w:numPr>
      </w:pPr>
      <w:r>
        <w:t>Click the ID of the group to edit or delete.</w:t>
      </w:r>
    </w:p>
    <w:p w:rsidR="00EF7B33" w:rsidRDefault="00EF7B33" w:rsidP="004770AA">
      <w:pPr>
        <w:pStyle w:val="ListNumber"/>
        <w:numPr>
          <w:ilvl w:val="1"/>
          <w:numId w:val="9"/>
        </w:numPr>
      </w:pPr>
      <w:r>
        <w:t xml:space="preserve">In the User Group window, click </w:t>
      </w:r>
      <w:r w:rsidRPr="007D7CDE">
        <w:rPr>
          <w:rStyle w:val="Bold"/>
        </w:rPr>
        <w:t>Edit</w:t>
      </w:r>
      <w:r>
        <w:t xml:space="preserve"> or </w:t>
      </w:r>
      <w:r w:rsidRPr="007D7CDE">
        <w:rPr>
          <w:rStyle w:val="Bold"/>
        </w:rPr>
        <w:t>Delete</w:t>
      </w:r>
      <w:r>
        <w:t>:</w:t>
      </w:r>
    </w:p>
    <w:p w:rsidR="00EF7B33" w:rsidRDefault="00EF7B33" w:rsidP="004770AA">
      <w:pPr>
        <w:pStyle w:val="ListBullet2"/>
        <w:numPr>
          <w:ilvl w:val="1"/>
          <w:numId w:val="6"/>
        </w:numPr>
      </w:pPr>
      <w:r>
        <w:t xml:space="preserve">If editing, make the changes and click </w:t>
      </w:r>
      <w:r w:rsidRPr="00763D0E">
        <w:rPr>
          <w:rStyle w:val="Bold"/>
        </w:rPr>
        <w:t>Update</w:t>
      </w:r>
      <w:r>
        <w:t>.</w:t>
      </w:r>
    </w:p>
    <w:p w:rsidR="00EF7B33" w:rsidRDefault="00EF7B33" w:rsidP="00EF7B33">
      <w:pPr>
        <w:pStyle w:val="NormalIndent2"/>
      </w:pPr>
      <w:r>
        <w:t>You may need to scroll down to the bottom of the window to see the edit fields.</w:t>
      </w:r>
    </w:p>
    <w:p w:rsidR="00EF7B33" w:rsidRDefault="00EF7B33" w:rsidP="004770AA">
      <w:pPr>
        <w:pStyle w:val="ListBullet2"/>
        <w:numPr>
          <w:ilvl w:val="1"/>
          <w:numId w:val="6"/>
        </w:numPr>
      </w:pPr>
      <w:r>
        <w:t xml:space="preserve">If deleting, click </w:t>
      </w:r>
      <w:r w:rsidRPr="007D7CDE">
        <w:rPr>
          <w:rStyle w:val="Bold"/>
        </w:rPr>
        <w:t>Delete</w:t>
      </w:r>
      <w:r>
        <w:t xml:space="preserve">, then click </w:t>
      </w:r>
      <w:r w:rsidRPr="007D7CDE">
        <w:rPr>
          <w:rStyle w:val="Bold"/>
        </w:rPr>
        <w:t>OK</w:t>
      </w:r>
      <w:r>
        <w:t xml:space="preserve"> to confirm the deletion.</w:t>
      </w:r>
    </w:p>
    <w:p w:rsidR="00EF7B33" w:rsidRDefault="00EF7B33" w:rsidP="00EF7B33">
      <w:pPr>
        <w:pStyle w:val="Heading2"/>
      </w:pPr>
      <w:bookmarkStart w:id="65" w:name="_Toc283211202"/>
      <w:bookmarkStart w:id="66" w:name="_Ref265840767"/>
      <w:bookmarkStart w:id="67" w:name="_Ref266341135"/>
      <w:r>
        <w:lastRenderedPageBreak/>
        <w:t>Managing Access Privileges</w:t>
      </w:r>
      <w:bookmarkEnd w:id="65"/>
    </w:p>
    <w:p w:rsidR="00EF7B33" w:rsidRPr="004D145C" w:rsidRDefault="00EF7B33" w:rsidP="00EF7B33">
      <w:pPr>
        <w:keepNext/>
        <w:rPr>
          <w:color w:val="000000" w:themeColor="text1"/>
        </w:rPr>
      </w:pPr>
      <w:r w:rsidRPr="004D145C">
        <w:rPr>
          <w:color w:val="000000" w:themeColor="text1"/>
        </w:rPr>
        <w:t>You</w:t>
      </w:r>
      <w:r>
        <w:rPr>
          <w:color w:val="000000" w:themeColor="text1"/>
        </w:rPr>
        <w:t xml:space="preserve"> assign a user or group access privileges t</w:t>
      </w:r>
      <w:r w:rsidRPr="004D145C">
        <w:rPr>
          <w:color w:val="000000" w:themeColor="text1"/>
        </w:rPr>
        <w:t>o</w:t>
      </w:r>
      <w:r>
        <w:rPr>
          <w:color w:val="000000" w:themeColor="text1"/>
        </w:rPr>
        <w:t xml:space="preserve"> a study</w:t>
      </w:r>
      <w:r w:rsidRPr="004D145C">
        <w:rPr>
          <w:color w:val="000000" w:themeColor="text1"/>
        </w:rPr>
        <w:t xml:space="preserve"> by assigning the user</w:t>
      </w:r>
      <w:r>
        <w:rPr>
          <w:color w:val="000000" w:themeColor="text1"/>
        </w:rPr>
        <w:t xml:space="preserve"> or group</w:t>
      </w:r>
      <w:r w:rsidRPr="004D145C">
        <w:rPr>
          <w:color w:val="000000" w:themeColor="text1"/>
        </w:rPr>
        <w:t xml:space="preserve"> a particular access level for the study.  Access levels determine the kinds of operations that the user can perform when accessing the study.</w:t>
      </w:r>
    </w:p>
    <w:p w:rsidR="00EF7B33" w:rsidRDefault="00EF7B33" w:rsidP="00EF7B33">
      <w:pPr>
        <w:pStyle w:val="Heading3"/>
        <w:keepLines/>
      </w:pPr>
      <w:bookmarkStart w:id="68" w:name="_Ref271617359"/>
      <w:bookmarkStart w:id="69" w:name="_Toc283211203"/>
      <w:r>
        <w:t>Access Levels</w:t>
      </w:r>
      <w:bookmarkEnd w:id="68"/>
      <w:bookmarkEnd w:id="69"/>
      <w:r w:rsidRPr="004D145C">
        <w:t xml:space="preserve"> </w:t>
      </w:r>
    </w:p>
    <w:p w:rsidR="00EF7B33" w:rsidRDefault="00EF7B33" w:rsidP="00EF7B33">
      <w:pPr>
        <w:keepNext/>
        <w:keepLines/>
      </w:pPr>
      <w:r>
        <w:t>Individual users and groups of users can be assigned the following access levels for a study:</w:t>
      </w:r>
    </w:p>
    <w:tbl>
      <w:tblPr>
        <w:tblStyle w:val="tranSMARTTable"/>
        <w:tblW w:w="0" w:type="auto"/>
        <w:tblLook w:val="04A0"/>
      </w:tblPr>
      <w:tblGrid>
        <w:gridCol w:w="1908"/>
        <w:gridCol w:w="6840"/>
      </w:tblGrid>
      <w:tr w:rsidR="00EF7B33" w:rsidTr="007F4F65">
        <w:trPr>
          <w:cnfStyle w:val="100000000000"/>
        </w:trPr>
        <w:tc>
          <w:tcPr>
            <w:tcW w:w="1908" w:type="dxa"/>
          </w:tcPr>
          <w:p w:rsidR="00EF7B33" w:rsidRDefault="00EF7B33" w:rsidP="007F4F65">
            <w:pPr>
              <w:pStyle w:val="TableHeading0"/>
              <w:keepNext/>
              <w:keepLines/>
            </w:pPr>
            <w:r>
              <w:t>Access Level</w:t>
            </w:r>
          </w:p>
        </w:tc>
        <w:tc>
          <w:tcPr>
            <w:tcW w:w="6840" w:type="dxa"/>
          </w:tcPr>
          <w:p w:rsidR="00EF7B33" w:rsidRDefault="00EF7B33" w:rsidP="007F4F65">
            <w:pPr>
              <w:pStyle w:val="TableHeading0"/>
              <w:keepNext/>
              <w:keepLines/>
            </w:pPr>
            <w:r>
              <w:t>Description</w:t>
            </w:r>
          </w:p>
        </w:tc>
      </w:tr>
      <w:tr w:rsidR="00EF7B33" w:rsidTr="007F4F65">
        <w:tc>
          <w:tcPr>
            <w:tcW w:w="1908" w:type="dxa"/>
          </w:tcPr>
          <w:p w:rsidR="00EF7B33" w:rsidRDefault="00EF7B33" w:rsidP="007F4F65">
            <w:pPr>
              <w:pStyle w:val="TableText0"/>
              <w:keepNext/>
              <w:keepLines/>
            </w:pPr>
            <w:r>
              <w:t>OWN</w:t>
            </w:r>
          </w:p>
        </w:tc>
        <w:tc>
          <w:tcPr>
            <w:tcW w:w="6840" w:type="dxa"/>
          </w:tcPr>
          <w:p w:rsidR="00EF7B33" w:rsidRDefault="00EF7B33" w:rsidP="007F4F65">
            <w:pPr>
              <w:pStyle w:val="TableText0"/>
              <w:keepNext/>
              <w:keepLines/>
            </w:pPr>
            <w:r w:rsidRPr="00207350">
              <w:t>User is the owner of the study with full access privileges.</w:t>
            </w:r>
          </w:p>
        </w:tc>
      </w:tr>
      <w:tr w:rsidR="00EF7B33" w:rsidTr="007F4F65">
        <w:tc>
          <w:tcPr>
            <w:tcW w:w="1908" w:type="dxa"/>
          </w:tcPr>
          <w:p w:rsidR="00EF7B33" w:rsidRDefault="00EF7B33" w:rsidP="007F4F65">
            <w:pPr>
              <w:pStyle w:val="TableText0"/>
              <w:keepNext/>
              <w:keepLines/>
            </w:pPr>
            <w:r>
              <w:t>EXPORT</w:t>
            </w:r>
          </w:p>
        </w:tc>
        <w:tc>
          <w:tcPr>
            <w:tcW w:w="6840" w:type="dxa"/>
          </w:tcPr>
          <w:p w:rsidR="00EF7B33" w:rsidRDefault="00EF7B33" w:rsidP="007F4F65">
            <w:pPr>
              <w:pStyle w:val="TableText0"/>
              <w:keepNext/>
              <w:keepLines/>
            </w:pPr>
            <w:r w:rsidRPr="00207350">
              <w:t>User is not the owner of the study, but the user can define cohorts and points of comparison from the study. The user can also export all generated summary statistics and comparison data to a Microsoft Excel spreadsheet.</w:t>
            </w:r>
          </w:p>
        </w:tc>
      </w:tr>
      <w:tr w:rsidR="00EF7B33" w:rsidTr="007F4F65">
        <w:tc>
          <w:tcPr>
            <w:tcW w:w="1908" w:type="dxa"/>
          </w:tcPr>
          <w:p w:rsidR="00EF7B33" w:rsidRDefault="00EF7B33" w:rsidP="007F4F65">
            <w:pPr>
              <w:pStyle w:val="TableText0"/>
            </w:pPr>
            <w:r>
              <w:t>VIEW</w:t>
            </w:r>
          </w:p>
        </w:tc>
        <w:tc>
          <w:tcPr>
            <w:tcW w:w="6840" w:type="dxa"/>
          </w:tcPr>
          <w:p w:rsidR="00EF7B33" w:rsidRDefault="00EF7B33" w:rsidP="007F4F65">
            <w:pPr>
              <w:pStyle w:val="TableText0"/>
            </w:pPr>
            <w:r w:rsidRPr="00207350">
              <w:t>User is not the owner of the study, but the user can define cohorts and points of comparison from the study. However, the user cannot export any data.</w:t>
            </w:r>
          </w:p>
        </w:tc>
      </w:tr>
    </w:tbl>
    <w:p w:rsidR="00EF7B33" w:rsidRPr="004D145C" w:rsidRDefault="00EF7B33" w:rsidP="00EF7B33">
      <w:pPr>
        <w:pStyle w:val="Spacer"/>
      </w:pPr>
    </w:p>
    <w:p w:rsidR="00EF7B33" w:rsidRDefault="00EF7B33" w:rsidP="00EF7B33">
      <w:pPr>
        <w:pStyle w:val="Heading3"/>
      </w:pPr>
      <w:bookmarkStart w:id="70" w:name="_Toc283211204"/>
      <w:r>
        <w:t xml:space="preserve">Managing Access Privileges for a </w:t>
      </w:r>
      <w:bookmarkStart w:id="71" w:name="AccessControlByGroup"/>
      <w:bookmarkEnd w:id="71"/>
      <w:r>
        <w:t>User or Grou</w:t>
      </w:r>
      <w:bookmarkEnd w:id="66"/>
      <w:r>
        <w:t>p</w:t>
      </w:r>
      <w:bookmarkEnd w:id="67"/>
      <w:bookmarkEnd w:id="70"/>
    </w:p>
    <w:p w:rsidR="00EF7B33" w:rsidRDefault="00EF7B33" w:rsidP="00EF7B33">
      <w:pPr>
        <w:keepNext/>
      </w:pPr>
      <w:r>
        <w:t>In the Manage Study Access for User/Group window, you can perform the following tasks:</w:t>
      </w:r>
    </w:p>
    <w:p w:rsidR="00EF7B33" w:rsidRDefault="00EF7B33" w:rsidP="004770AA">
      <w:pPr>
        <w:pStyle w:val="ListBullet"/>
        <w:numPr>
          <w:ilvl w:val="0"/>
          <w:numId w:val="6"/>
        </w:numPr>
      </w:pPr>
      <w:r>
        <w:t>Assign or remove access privileges to one or more studies for a user or group.</w:t>
      </w:r>
    </w:p>
    <w:p w:rsidR="00EF7B33" w:rsidRDefault="00EF7B33" w:rsidP="004770AA">
      <w:pPr>
        <w:pStyle w:val="ListBullet"/>
        <w:numPr>
          <w:ilvl w:val="0"/>
          <w:numId w:val="6"/>
        </w:numPr>
      </w:pPr>
      <w:r>
        <w:t>Assign the access level for the access privileges.</w:t>
      </w:r>
    </w:p>
    <w:p w:rsidR="00EF7B33" w:rsidRPr="00A26BF1" w:rsidRDefault="00EF7B33" w:rsidP="004770AA">
      <w:pPr>
        <w:pStyle w:val="ListNumStart"/>
        <w:numPr>
          <w:ilvl w:val="0"/>
          <w:numId w:val="9"/>
        </w:numPr>
      </w:pPr>
      <w:r>
        <w:t>To assign a user or group access privileges for a study:</w:t>
      </w:r>
    </w:p>
    <w:p w:rsidR="00EF7B33" w:rsidRDefault="00EF7B33" w:rsidP="004770AA">
      <w:pPr>
        <w:pStyle w:val="ListNumber"/>
        <w:numPr>
          <w:ilvl w:val="1"/>
          <w:numId w:val="9"/>
        </w:numPr>
      </w:pPr>
      <w:r>
        <w:t xml:space="preserve">Click the </w:t>
      </w:r>
      <w:r w:rsidRPr="005325E0">
        <w:rPr>
          <w:rStyle w:val="Bold"/>
        </w:rPr>
        <w:t>Admin</w:t>
      </w:r>
      <w:r>
        <w:t xml:space="preserve"> tab to display the administrator’s console.</w:t>
      </w:r>
    </w:p>
    <w:p w:rsidR="00EF7B33" w:rsidRDefault="00EF7B33" w:rsidP="004770AA">
      <w:pPr>
        <w:pStyle w:val="ListNumber"/>
        <w:numPr>
          <w:ilvl w:val="1"/>
          <w:numId w:val="9"/>
        </w:numPr>
      </w:pPr>
      <w:r>
        <w:t xml:space="preserve">Click </w:t>
      </w:r>
      <w:r w:rsidRPr="00A26BF1">
        <w:rPr>
          <w:rStyle w:val="Bold"/>
        </w:rPr>
        <w:t>Access Control by</w:t>
      </w:r>
      <w:r>
        <w:t xml:space="preserve"> </w:t>
      </w:r>
      <w:r w:rsidRPr="0081683B">
        <w:rPr>
          <w:rStyle w:val="Bold"/>
        </w:rPr>
        <w:t>Group</w:t>
      </w:r>
      <w:r>
        <w:t>.</w:t>
      </w:r>
    </w:p>
    <w:p w:rsidR="00EF7B33" w:rsidRDefault="00EF7B33" w:rsidP="00EF7B33">
      <w:pPr>
        <w:pStyle w:val="NormalIndent"/>
        <w:keepNext/>
      </w:pPr>
      <w:r>
        <w:lastRenderedPageBreak/>
        <w:t>The following window appears:</w:t>
      </w:r>
    </w:p>
    <w:p w:rsidR="00EF7B33" w:rsidRDefault="00EF7B33" w:rsidP="00EF7B33">
      <w:pPr>
        <w:pStyle w:val="NormalIndent"/>
      </w:pPr>
      <w:r>
        <w:rPr>
          <w:noProof/>
        </w:rPr>
        <w:drawing>
          <wp:inline distT="0" distB="0" distL="0" distR="0">
            <wp:extent cx="5601905" cy="2564572"/>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7" cstate="print"/>
                    <a:srcRect/>
                    <a:stretch>
                      <a:fillRect/>
                    </a:stretch>
                  </pic:blipFill>
                  <pic:spPr bwMode="auto">
                    <a:xfrm>
                      <a:off x="0" y="0"/>
                      <a:ext cx="5601905" cy="2564572"/>
                    </a:xfrm>
                    <a:prstGeom prst="rect">
                      <a:avLst/>
                    </a:prstGeom>
                    <a:noFill/>
                    <a:ln w="9525">
                      <a:noFill/>
                      <a:miter lim="800000"/>
                      <a:headEnd/>
                      <a:tailEnd/>
                    </a:ln>
                  </pic:spPr>
                </pic:pic>
              </a:graphicData>
            </a:graphic>
          </wp:inline>
        </w:drawing>
      </w:r>
    </w:p>
    <w:p w:rsidR="00EF7B33" w:rsidRDefault="00EF7B33" w:rsidP="004770AA">
      <w:pPr>
        <w:pStyle w:val="ListNumber"/>
        <w:numPr>
          <w:ilvl w:val="1"/>
          <w:numId w:val="9"/>
        </w:numPr>
      </w:pPr>
      <w:r>
        <w:t xml:space="preserve">In </w:t>
      </w:r>
      <w:r w:rsidRPr="009B5092">
        <w:rPr>
          <w:rStyle w:val="Bold"/>
        </w:rPr>
        <w:t>Search User</w:t>
      </w:r>
      <w:r>
        <w:rPr>
          <w:rStyle w:val="Bold"/>
        </w:rPr>
        <w:t>/Group</w:t>
      </w:r>
      <w:r>
        <w:t>, type part or all of a user or group name, then select the name from the autotype dropdown.</w:t>
      </w:r>
    </w:p>
    <w:p w:rsidR="00EF7B33" w:rsidRDefault="00EF7B33" w:rsidP="00EF7B33">
      <w:pPr>
        <w:pStyle w:val="NormalIndent"/>
      </w:pPr>
      <w:r>
        <w:t>In the following figure, the group Test Group is being selected:</w:t>
      </w:r>
    </w:p>
    <w:p w:rsidR="00EF7B33" w:rsidRDefault="00EF7B33" w:rsidP="00EF7B33">
      <w:pPr>
        <w:pStyle w:val="NormalIndent"/>
      </w:pPr>
      <w:r>
        <w:rPr>
          <w:noProof/>
        </w:rPr>
        <w:drawing>
          <wp:inline distT="0" distB="0" distL="0" distR="0">
            <wp:extent cx="4333875" cy="1552566"/>
            <wp:effectExtent l="19050" t="0" r="9525" b="0"/>
            <wp:docPr id="36"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8" cstate="print"/>
                    <a:srcRect b="4679"/>
                    <a:stretch>
                      <a:fillRect/>
                    </a:stretch>
                  </pic:blipFill>
                  <pic:spPr bwMode="auto">
                    <a:xfrm>
                      <a:off x="0" y="0"/>
                      <a:ext cx="4333875" cy="1552566"/>
                    </a:xfrm>
                    <a:prstGeom prst="rect">
                      <a:avLst/>
                    </a:prstGeom>
                    <a:noFill/>
                    <a:ln w="9525">
                      <a:noFill/>
                      <a:miter lim="800000"/>
                      <a:headEnd/>
                      <a:tailEnd/>
                    </a:ln>
                  </pic:spPr>
                </pic:pic>
              </a:graphicData>
            </a:graphic>
          </wp:inline>
        </w:drawing>
      </w:r>
    </w:p>
    <w:p w:rsidR="00EF7B33" w:rsidRDefault="00EF7B33" w:rsidP="004770AA">
      <w:pPr>
        <w:pStyle w:val="ListNumber"/>
        <w:numPr>
          <w:ilvl w:val="1"/>
          <w:numId w:val="9"/>
        </w:numPr>
      </w:pPr>
      <w:r>
        <w:t xml:space="preserve">In the </w:t>
      </w:r>
      <w:r w:rsidRPr="009B5092">
        <w:rPr>
          <w:rStyle w:val="Bold"/>
        </w:rPr>
        <w:t>Available studies</w:t>
      </w:r>
      <w:r>
        <w:t xml:space="preserve"> box, select one or more studies that the members of the group can access, then click </w:t>
      </w:r>
      <w:r w:rsidRPr="009B5092">
        <w:rPr>
          <w:rStyle w:val="Bold"/>
        </w:rPr>
        <w:t>Add</w:t>
      </w:r>
      <w:r>
        <w:t>.</w:t>
      </w:r>
    </w:p>
    <w:p w:rsidR="00EF7B33" w:rsidRDefault="00EF7B33" w:rsidP="004770AA">
      <w:pPr>
        <w:pStyle w:val="ListNumber"/>
        <w:numPr>
          <w:ilvl w:val="1"/>
          <w:numId w:val="9"/>
        </w:numPr>
      </w:pPr>
      <w:r>
        <w:t xml:space="preserve">In </w:t>
      </w:r>
      <w:r w:rsidRPr="009B5092">
        <w:rPr>
          <w:rStyle w:val="Bold"/>
        </w:rPr>
        <w:t>Access Level</w:t>
      </w:r>
      <w:r>
        <w:t>, select the access level (VIEW, EXPORT, OWN), to give to the members of the group for the selected studies.</w:t>
      </w:r>
    </w:p>
    <w:p w:rsidR="00EF7B33" w:rsidRDefault="00EF7B33" w:rsidP="00EF7B33">
      <w:pPr>
        <w:pStyle w:val="NormalIndent"/>
      </w:pPr>
      <w:r>
        <w:t xml:space="preserve">For descriptions of these access levels, see </w:t>
      </w:r>
      <w:fldSimple w:instr=" REF _Ref271617359 \h  \* MERGEFORMAT ">
        <w:r w:rsidRPr="00F7769B">
          <w:rPr>
            <w:rStyle w:val="xRef"/>
          </w:rPr>
          <w:t>Access Levels</w:t>
        </w:r>
      </w:fldSimple>
      <w:r w:rsidRPr="00C03309">
        <w:rPr>
          <w:rStyle w:val="InvisibleOnline"/>
        </w:rPr>
        <w:t xml:space="preserve"> on page </w:t>
      </w:r>
      <w:r w:rsidR="00D26F21" w:rsidRPr="00C03309">
        <w:rPr>
          <w:rStyle w:val="InvisibleOnline"/>
        </w:rPr>
        <w:fldChar w:fldCharType="begin"/>
      </w:r>
      <w:r w:rsidRPr="00C03309">
        <w:rPr>
          <w:rStyle w:val="InvisibleOnline"/>
        </w:rPr>
        <w:instrText xml:space="preserve"> PAGEREF _Ref271617359 \h </w:instrText>
      </w:r>
      <w:r w:rsidR="00D26F21" w:rsidRPr="00C03309">
        <w:rPr>
          <w:rStyle w:val="InvisibleOnline"/>
        </w:rPr>
      </w:r>
      <w:r w:rsidR="00D26F21" w:rsidRPr="00C03309">
        <w:rPr>
          <w:rStyle w:val="InvisibleOnline"/>
        </w:rPr>
        <w:fldChar w:fldCharType="separate"/>
      </w:r>
      <w:r>
        <w:rPr>
          <w:rStyle w:val="InvisibleOnline"/>
          <w:noProof/>
        </w:rPr>
        <w:t>27</w:t>
      </w:r>
      <w:r w:rsidR="00D26F21" w:rsidRPr="00C03309">
        <w:rPr>
          <w:rStyle w:val="InvisibleOnline"/>
        </w:rPr>
        <w:fldChar w:fldCharType="end"/>
      </w:r>
      <w:r>
        <w:t>.</w:t>
      </w:r>
    </w:p>
    <w:p w:rsidR="00EF7B33" w:rsidRDefault="00EF7B33" w:rsidP="004770AA">
      <w:pPr>
        <w:pStyle w:val="ListNumber"/>
        <w:numPr>
          <w:ilvl w:val="1"/>
          <w:numId w:val="9"/>
        </w:numPr>
      </w:pPr>
      <w:r>
        <w:t>Click another administrative task, or leave the administrator’s console.  No “Save” action is required.</w:t>
      </w:r>
    </w:p>
    <w:p w:rsidR="00EF7B33" w:rsidRDefault="00EF7B33" w:rsidP="00EF7B33">
      <w:pPr>
        <w:keepNext/>
      </w:pPr>
      <w:r>
        <w:lastRenderedPageBreak/>
        <w:t xml:space="preserve">If you now click </w:t>
      </w:r>
      <w:r w:rsidRPr="00B86B6E">
        <w:rPr>
          <w:rStyle w:val="Bold"/>
        </w:rPr>
        <w:t>Groups &gt; Group List</w:t>
      </w:r>
      <w:r>
        <w:t xml:space="preserve">, and then click the ID of the new group you created in </w:t>
      </w:r>
      <w:fldSimple w:instr=" REF _Ref265840734 \h  \* MERGEFORMAT ">
        <w:r w:rsidRPr="00F7769B">
          <w:rPr>
            <w:rStyle w:val="xRef"/>
          </w:rPr>
          <w:t>Creating a Group</w:t>
        </w:r>
      </w:fldSimple>
      <w:r w:rsidRPr="00C03309">
        <w:rPr>
          <w:rStyle w:val="InvisibleOnline"/>
        </w:rPr>
        <w:t xml:space="preserve"> on page </w:t>
      </w:r>
      <w:r w:rsidR="00D26F21" w:rsidRPr="00C03309">
        <w:rPr>
          <w:rStyle w:val="InvisibleOnline"/>
        </w:rPr>
        <w:fldChar w:fldCharType="begin"/>
      </w:r>
      <w:r w:rsidRPr="00C03309">
        <w:rPr>
          <w:rStyle w:val="InvisibleOnline"/>
        </w:rPr>
        <w:instrText xml:space="preserve"> PAGEREF _Ref265840734 \h </w:instrText>
      </w:r>
      <w:r w:rsidR="00D26F21" w:rsidRPr="00C03309">
        <w:rPr>
          <w:rStyle w:val="InvisibleOnline"/>
        </w:rPr>
      </w:r>
      <w:r w:rsidR="00D26F21" w:rsidRPr="00C03309">
        <w:rPr>
          <w:rStyle w:val="InvisibleOnline"/>
        </w:rPr>
        <w:fldChar w:fldCharType="separate"/>
      </w:r>
      <w:r>
        <w:rPr>
          <w:rStyle w:val="InvisibleOnline"/>
          <w:noProof/>
        </w:rPr>
        <w:t>23</w:t>
      </w:r>
      <w:r w:rsidR="00D26F21" w:rsidRPr="00C03309">
        <w:rPr>
          <w:rStyle w:val="InvisibleOnline"/>
        </w:rPr>
        <w:fldChar w:fldCharType="end"/>
      </w:r>
      <w:r>
        <w:t>, you will see the members of the groups the studies to which the members have access privileges, and the access level for each study:</w:t>
      </w:r>
    </w:p>
    <w:p w:rsidR="00EF7B33" w:rsidRPr="00EA0B96" w:rsidRDefault="00EF7B33" w:rsidP="00EF7B33">
      <w:r>
        <w:rPr>
          <w:noProof/>
        </w:rPr>
        <w:drawing>
          <wp:inline distT="0" distB="0" distL="0" distR="0">
            <wp:extent cx="3343334" cy="2347619"/>
            <wp:effectExtent l="19050" t="0" r="9466" b="0"/>
            <wp:docPr id="39"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9" cstate="print"/>
                    <a:srcRect/>
                    <a:stretch>
                      <a:fillRect/>
                    </a:stretch>
                  </pic:blipFill>
                  <pic:spPr bwMode="auto">
                    <a:xfrm>
                      <a:off x="0" y="0"/>
                      <a:ext cx="3343334" cy="2347619"/>
                    </a:xfrm>
                    <a:prstGeom prst="rect">
                      <a:avLst/>
                    </a:prstGeom>
                    <a:noFill/>
                    <a:ln w="9525">
                      <a:noFill/>
                      <a:miter lim="800000"/>
                      <a:headEnd/>
                      <a:tailEnd/>
                    </a:ln>
                  </pic:spPr>
                </pic:pic>
              </a:graphicData>
            </a:graphic>
          </wp:inline>
        </w:drawing>
      </w:r>
    </w:p>
    <w:p w:rsidR="00EF7B33" w:rsidRDefault="00EF7B33" w:rsidP="00EF7B33">
      <w:pPr>
        <w:pStyle w:val="Heading3"/>
      </w:pPr>
      <w:bookmarkStart w:id="72" w:name="_Ref265840787"/>
      <w:bookmarkStart w:id="73" w:name="_Toc283211205"/>
      <w:r>
        <w:t xml:space="preserve">Managing Access Privileges for a </w:t>
      </w:r>
      <w:bookmarkStart w:id="74" w:name="AccessControlByStudy"/>
      <w:bookmarkEnd w:id="74"/>
      <w:r>
        <w:t>Study</w:t>
      </w:r>
      <w:bookmarkEnd w:id="72"/>
      <w:bookmarkEnd w:id="73"/>
    </w:p>
    <w:p w:rsidR="00EF7B33" w:rsidRDefault="00EF7B33" w:rsidP="00EF7B33">
      <w:pPr>
        <w:keepNext/>
      </w:pPr>
      <w:r>
        <w:t>In the Manage Study Access window, you can perform the following tasks:</w:t>
      </w:r>
    </w:p>
    <w:p w:rsidR="00EF7B33" w:rsidRDefault="00EF7B33" w:rsidP="004770AA">
      <w:pPr>
        <w:pStyle w:val="ListBullet"/>
        <w:numPr>
          <w:ilvl w:val="0"/>
          <w:numId w:val="6"/>
        </w:numPr>
      </w:pPr>
      <w:r>
        <w:t>Assign or remove access privileges to one or more users or groups for a secure object (such as a study or an entire study category).</w:t>
      </w:r>
    </w:p>
    <w:p w:rsidR="00EF7B33" w:rsidRPr="00A26BF1" w:rsidRDefault="00EF7B33" w:rsidP="004770AA">
      <w:pPr>
        <w:pStyle w:val="ListBullet"/>
        <w:numPr>
          <w:ilvl w:val="0"/>
          <w:numId w:val="6"/>
        </w:numPr>
      </w:pPr>
      <w:r>
        <w:t>Assign the access level for the access privileges.</w:t>
      </w:r>
    </w:p>
    <w:p w:rsidR="00EF7B33" w:rsidRDefault="00EF7B33" w:rsidP="004770AA">
      <w:pPr>
        <w:pStyle w:val="ListNumStart"/>
        <w:numPr>
          <w:ilvl w:val="0"/>
          <w:numId w:val="9"/>
        </w:numPr>
      </w:pPr>
      <w:r>
        <w:t>To grant access privileges to a study:</w:t>
      </w:r>
    </w:p>
    <w:p w:rsidR="00EF7B33" w:rsidRDefault="00EF7B33" w:rsidP="004770AA">
      <w:pPr>
        <w:pStyle w:val="ListNumber"/>
        <w:numPr>
          <w:ilvl w:val="1"/>
          <w:numId w:val="9"/>
        </w:numPr>
      </w:pPr>
      <w:r>
        <w:t xml:space="preserve">Click the </w:t>
      </w:r>
      <w:r w:rsidRPr="005325E0">
        <w:rPr>
          <w:rStyle w:val="Bold"/>
        </w:rPr>
        <w:t>Admin</w:t>
      </w:r>
      <w:r>
        <w:t xml:space="preserve"> tab to display the administrator’s console.</w:t>
      </w:r>
    </w:p>
    <w:p w:rsidR="00EF7B33" w:rsidRDefault="00EF7B33" w:rsidP="004770AA">
      <w:pPr>
        <w:pStyle w:val="ListNumber"/>
        <w:numPr>
          <w:ilvl w:val="1"/>
          <w:numId w:val="9"/>
        </w:numPr>
      </w:pPr>
      <w:r>
        <w:t xml:space="preserve">Click </w:t>
      </w:r>
      <w:r w:rsidRPr="00A26BF1">
        <w:rPr>
          <w:rStyle w:val="Bold"/>
        </w:rPr>
        <w:t>Access Control by</w:t>
      </w:r>
      <w:r>
        <w:t xml:space="preserve"> </w:t>
      </w:r>
      <w:r>
        <w:rPr>
          <w:rStyle w:val="Bold"/>
        </w:rPr>
        <w:t>Study</w:t>
      </w:r>
      <w:r>
        <w:t>.</w:t>
      </w:r>
    </w:p>
    <w:p w:rsidR="00EF7B33" w:rsidRDefault="00EF7B33" w:rsidP="00EF7B33">
      <w:pPr>
        <w:pStyle w:val="NormalIndent"/>
        <w:keepNext/>
      </w:pPr>
      <w:r>
        <w:lastRenderedPageBreak/>
        <w:t>The following window appears:</w:t>
      </w:r>
    </w:p>
    <w:p w:rsidR="00EF7B33" w:rsidRDefault="00EF7B33" w:rsidP="00EF7B33">
      <w:pPr>
        <w:pStyle w:val="NormalIndent"/>
      </w:pPr>
      <w:r>
        <w:rPr>
          <w:noProof/>
        </w:rPr>
        <w:drawing>
          <wp:inline distT="0" distB="0" distL="0" distR="0">
            <wp:extent cx="5943600" cy="2781522"/>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0" cstate="print"/>
                    <a:srcRect/>
                    <a:stretch>
                      <a:fillRect/>
                    </a:stretch>
                  </pic:blipFill>
                  <pic:spPr bwMode="auto">
                    <a:xfrm>
                      <a:off x="0" y="0"/>
                      <a:ext cx="5943600" cy="2781522"/>
                    </a:xfrm>
                    <a:prstGeom prst="rect">
                      <a:avLst/>
                    </a:prstGeom>
                    <a:noFill/>
                    <a:ln w="9525">
                      <a:noFill/>
                      <a:miter lim="800000"/>
                      <a:headEnd/>
                      <a:tailEnd/>
                    </a:ln>
                  </pic:spPr>
                </pic:pic>
              </a:graphicData>
            </a:graphic>
          </wp:inline>
        </w:drawing>
      </w:r>
    </w:p>
    <w:p w:rsidR="00EF7B33" w:rsidRDefault="00EF7B33" w:rsidP="004770AA">
      <w:pPr>
        <w:pStyle w:val="ListNumber"/>
        <w:numPr>
          <w:ilvl w:val="1"/>
          <w:numId w:val="9"/>
        </w:numPr>
      </w:pPr>
      <w:r>
        <w:t xml:space="preserve">In </w:t>
      </w:r>
      <w:r w:rsidRPr="00D1143A">
        <w:rPr>
          <w:rStyle w:val="Bold"/>
        </w:rPr>
        <w:t>Secure Object</w:t>
      </w:r>
      <w:r>
        <w:t>, select the study or study category to which access is being granted.</w:t>
      </w:r>
    </w:p>
    <w:p w:rsidR="00EF7B33" w:rsidRDefault="00EF7B33" w:rsidP="004770AA">
      <w:pPr>
        <w:pStyle w:val="ListNumber"/>
        <w:numPr>
          <w:ilvl w:val="1"/>
          <w:numId w:val="9"/>
        </w:numPr>
      </w:pPr>
      <w:r>
        <w:t xml:space="preserve">In the </w:t>
      </w:r>
      <w:r w:rsidRPr="00D1143A">
        <w:rPr>
          <w:rStyle w:val="Bold"/>
        </w:rPr>
        <w:t>User/Group Without Access</w:t>
      </w:r>
      <w:r>
        <w:t xml:space="preserve"> box, select the users and/or groups who can access the secure object, then click </w:t>
      </w:r>
      <w:r w:rsidRPr="00D1143A">
        <w:rPr>
          <w:rStyle w:val="Bold"/>
        </w:rPr>
        <w:t>Add</w:t>
      </w:r>
      <w:r>
        <w:t>.</w:t>
      </w:r>
    </w:p>
    <w:p w:rsidR="00EF7B33" w:rsidRDefault="00EF7B33" w:rsidP="004770AA">
      <w:pPr>
        <w:pStyle w:val="ListNumber"/>
        <w:numPr>
          <w:ilvl w:val="1"/>
          <w:numId w:val="9"/>
        </w:numPr>
      </w:pPr>
      <w:r>
        <w:t xml:space="preserve">In </w:t>
      </w:r>
      <w:r w:rsidRPr="00D1143A">
        <w:rPr>
          <w:rStyle w:val="Bold"/>
        </w:rPr>
        <w:t>Access Level</w:t>
      </w:r>
      <w:r>
        <w:t>, select the access level (VIEW, EXPORT, OWN) for accessing this secure object by the selected users/ groups.</w:t>
      </w:r>
    </w:p>
    <w:p w:rsidR="00EF7B33" w:rsidRDefault="00EF7B33" w:rsidP="00EF7B33">
      <w:pPr>
        <w:pStyle w:val="NormalIndent"/>
      </w:pPr>
      <w:r>
        <w:t xml:space="preserve">For descriptions of these access levels, see </w:t>
      </w:r>
      <w:fldSimple w:instr=" REF _Ref271617359 \h  \* MERGEFORMAT ">
        <w:r w:rsidRPr="00F7769B">
          <w:rPr>
            <w:rStyle w:val="xRef"/>
          </w:rPr>
          <w:t>Access Levels</w:t>
        </w:r>
      </w:fldSimple>
      <w:r w:rsidRPr="00C03309">
        <w:rPr>
          <w:rStyle w:val="InvisibleOnline"/>
        </w:rPr>
        <w:t xml:space="preserve"> on page </w:t>
      </w:r>
      <w:r w:rsidR="00D26F21" w:rsidRPr="00C03309">
        <w:rPr>
          <w:rStyle w:val="InvisibleOnline"/>
        </w:rPr>
        <w:fldChar w:fldCharType="begin"/>
      </w:r>
      <w:r w:rsidRPr="00C03309">
        <w:rPr>
          <w:rStyle w:val="InvisibleOnline"/>
        </w:rPr>
        <w:instrText xml:space="preserve"> PAGEREF _Ref271617359 \h </w:instrText>
      </w:r>
      <w:r w:rsidR="00D26F21" w:rsidRPr="00C03309">
        <w:rPr>
          <w:rStyle w:val="InvisibleOnline"/>
        </w:rPr>
      </w:r>
      <w:r w:rsidR="00D26F21" w:rsidRPr="00C03309">
        <w:rPr>
          <w:rStyle w:val="InvisibleOnline"/>
        </w:rPr>
        <w:fldChar w:fldCharType="separate"/>
      </w:r>
      <w:r>
        <w:rPr>
          <w:rStyle w:val="InvisibleOnline"/>
          <w:noProof/>
        </w:rPr>
        <w:t>27</w:t>
      </w:r>
      <w:r w:rsidR="00D26F21" w:rsidRPr="00C03309">
        <w:rPr>
          <w:rStyle w:val="InvisibleOnline"/>
        </w:rPr>
        <w:fldChar w:fldCharType="end"/>
      </w:r>
      <w:r>
        <w:t>.</w:t>
      </w:r>
    </w:p>
    <w:p w:rsidR="00EF7B33" w:rsidRDefault="00EF7B33" w:rsidP="004770AA">
      <w:pPr>
        <w:pStyle w:val="ListNumber"/>
        <w:numPr>
          <w:ilvl w:val="1"/>
          <w:numId w:val="9"/>
        </w:numPr>
      </w:pPr>
      <w:r>
        <w:t>Click another administrative task, or leave the administrator’s console.  No “Save” action is required.</w:t>
      </w:r>
    </w:p>
    <w:p w:rsidR="00EF7B33" w:rsidRDefault="00EF7B33" w:rsidP="00EF7B33"/>
    <w:p w:rsidR="00EF7B33" w:rsidRDefault="00EF7B33" w:rsidP="00EF7B33"/>
    <w:p w:rsidR="00EF7B33" w:rsidRDefault="00EF7B33" w:rsidP="00EF7B33"/>
    <w:p w:rsidR="00EF7B33" w:rsidRDefault="00EF7B33" w:rsidP="00EF7B33"/>
    <w:p w:rsidR="00EF7B33" w:rsidRDefault="00EF7B33" w:rsidP="00EF7B33"/>
    <w:p w:rsidR="00EF7B33" w:rsidRPr="00015E2A" w:rsidRDefault="00EF7B33" w:rsidP="00EF7B33"/>
    <w:p w:rsidR="00EF7B33" w:rsidRDefault="00EF7B33" w:rsidP="00EF7B33">
      <w:pPr>
        <w:sectPr w:rsidR="00EF7B33" w:rsidSect="007F4F65">
          <w:type w:val="oddPage"/>
          <w:pgSz w:w="12240" w:h="15840"/>
          <w:pgMar w:top="1440" w:right="1800" w:bottom="1440" w:left="1800" w:header="708" w:footer="708" w:gutter="0"/>
          <w:cols w:space="708"/>
          <w:titlePg/>
          <w:docGrid w:linePitch="360"/>
        </w:sectPr>
      </w:pPr>
    </w:p>
    <w:p w:rsidR="00EF7B33" w:rsidRPr="00391C3B" w:rsidRDefault="00EF7B33" w:rsidP="00EF7B33">
      <w:pPr>
        <w:pStyle w:val="ChapterNumber"/>
      </w:pPr>
      <w:r w:rsidRPr="00391C3B">
        <w:lastRenderedPageBreak/>
        <w:t xml:space="preserve">Chapter </w:t>
      </w:r>
      <w:fldSimple w:instr=" SEQ  &quot;Chapter Number&quot; \* MERGEFORMAT">
        <w:r>
          <w:rPr>
            <w:noProof/>
          </w:rPr>
          <w:t>5</w:t>
        </w:r>
      </w:fldSimple>
    </w:p>
    <w:p w:rsidR="00EF7B33" w:rsidRDefault="00EF7B33" w:rsidP="00EF7B33">
      <w:pPr>
        <w:pStyle w:val="Heading1"/>
      </w:pPr>
      <w:bookmarkStart w:id="75" w:name="_Toc283211206"/>
      <w:r w:rsidRPr="00391C3B">
        <w:rPr>
          <w:rStyle w:val="InvisibleChap-Appx"/>
        </w:rPr>
        <w:t xml:space="preserve">Chapter </w:t>
      </w:r>
      <w:r w:rsidR="00D26F21" w:rsidRPr="00391C3B">
        <w:rPr>
          <w:rStyle w:val="InvisibleChap-Appx"/>
        </w:rPr>
        <w:fldChar w:fldCharType="begin"/>
      </w:r>
      <w:r w:rsidRPr="00391C3B">
        <w:rPr>
          <w:rStyle w:val="InvisibleChap-Appx"/>
        </w:rPr>
        <w:instrText xml:space="preserve"> SEQ  "Hidden Chapter Number" \* CHARFORMAT</w:instrText>
      </w:r>
      <w:r w:rsidR="00D26F21" w:rsidRPr="00391C3B">
        <w:rPr>
          <w:rStyle w:val="InvisibleChap-Appx"/>
        </w:rPr>
        <w:fldChar w:fldCharType="separate"/>
      </w:r>
      <w:r>
        <w:rPr>
          <w:rStyle w:val="InvisibleChap-Appx"/>
          <w:noProof/>
        </w:rPr>
        <w:t>5</w:t>
      </w:r>
      <w:r w:rsidR="00D26F21" w:rsidRPr="00391C3B">
        <w:rPr>
          <w:rStyle w:val="InvisibleChap-Appx"/>
        </w:rPr>
        <w:fldChar w:fldCharType="end"/>
      </w:r>
      <w:r w:rsidRPr="00391C3B">
        <w:rPr>
          <w:rStyle w:val="InvisibleChap-Appx"/>
        </w:rPr>
        <w:t xml:space="preserve">:  </w:t>
      </w:r>
      <w:r>
        <w:t>Viewing the tranSMART Access Log</w:t>
      </w:r>
      <w:bookmarkEnd w:id="75"/>
    </w:p>
    <w:p w:rsidR="00EF7B33" w:rsidRDefault="00EF7B33" w:rsidP="00EF7B33">
      <w:r>
        <w:t xml:space="preserve">The </w:t>
      </w:r>
      <w:bookmarkStart w:id="76" w:name="ViewAccessLog"/>
      <w:bookmarkEnd w:id="76"/>
      <w:r>
        <w:t>Access Log lets you view tranSMART events such as logins, logouts, searches, and Dataset Explorer analyses.  For each event, the log notes the time and date of the event and the user who performed the operation.</w:t>
      </w:r>
    </w:p>
    <w:p w:rsidR="00EF7B33" w:rsidRDefault="00EF7B33" w:rsidP="00EF7B33">
      <w:r>
        <w:t>The access log displays events beginning with the most recent.</w:t>
      </w:r>
    </w:p>
    <w:p w:rsidR="00EF7B33" w:rsidRDefault="00EF7B33" w:rsidP="00EF7B33">
      <w:r>
        <w:t>The following figure shows an example of the access log.</w:t>
      </w:r>
    </w:p>
    <w:p w:rsidR="00EF7B33" w:rsidRDefault="00EF7B33" w:rsidP="00EF7B33">
      <w:r>
        <w:rPr>
          <w:noProof/>
        </w:rPr>
        <w:drawing>
          <wp:inline distT="0" distB="0" distL="0" distR="0">
            <wp:extent cx="5485823" cy="4349401"/>
            <wp:effectExtent l="19050" t="0" r="577"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cstate="print"/>
                    <a:srcRect b="233"/>
                    <a:stretch>
                      <a:fillRect/>
                    </a:stretch>
                  </pic:blipFill>
                  <pic:spPr bwMode="auto">
                    <a:xfrm>
                      <a:off x="0" y="0"/>
                      <a:ext cx="5485823" cy="4349401"/>
                    </a:xfrm>
                    <a:prstGeom prst="rect">
                      <a:avLst/>
                    </a:prstGeom>
                    <a:noFill/>
                    <a:ln w="9525">
                      <a:noFill/>
                      <a:miter lim="800000"/>
                      <a:headEnd/>
                      <a:tailEnd/>
                    </a:ln>
                  </pic:spPr>
                </pic:pic>
              </a:graphicData>
            </a:graphic>
          </wp:inline>
        </w:drawing>
      </w:r>
    </w:p>
    <w:p w:rsidR="00EF7B33" w:rsidRDefault="00EF7B33" w:rsidP="00EF7B33">
      <w:pPr>
        <w:pStyle w:val="Heading2"/>
      </w:pPr>
      <w:bookmarkStart w:id="77" w:name="_Toc283211207"/>
      <w:r>
        <w:lastRenderedPageBreak/>
        <w:t>Displaying the Access Log</w:t>
      </w:r>
      <w:bookmarkEnd w:id="77"/>
    </w:p>
    <w:p w:rsidR="00EF7B33" w:rsidRDefault="00EF7B33" w:rsidP="00EF7B33">
      <w:pPr>
        <w:keepNext/>
      </w:pPr>
      <w:r>
        <w:t>When you open the administrator’s console, the log is displayed by default.</w:t>
      </w:r>
    </w:p>
    <w:p w:rsidR="00EF7B33" w:rsidRPr="00EE47C7" w:rsidRDefault="00EF7B33" w:rsidP="00EF7B33">
      <w:pPr>
        <w:keepNext/>
      </w:pPr>
      <w:r>
        <w:t xml:space="preserve">If you are in a different window of the administrator’s console and want to display the access log, click </w:t>
      </w:r>
      <w:r w:rsidRPr="00EE47C7">
        <w:rPr>
          <w:rStyle w:val="Bold"/>
        </w:rPr>
        <w:t>View Access Log</w:t>
      </w:r>
      <w:r>
        <w:t>.</w:t>
      </w:r>
    </w:p>
    <w:p w:rsidR="00EF7B33" w:rsidRDefault="00EF7B33" w:rsidP="00EF7B33">
      <w:pPr>
        <w:pStyle w:val="Heading2"/>
      </w:pPr>
      <w:bookmarkStart w:id="78" w:name="_Toc283211208"/>
      <w:r>
        <w:t>Exporting the Access Log to a Spreadsheet</w:t>
      </w:r>
      <w:bookmarkEnd w:id="78"/>
    </w:p>
    <w:p w:rsidR="00EF7B33" w:rsidRDefault="00EF7B33" w:rsidP="004770AA">
      <w:pPr>
        <w:pStyle w:val="ListNumStart"/>
        <w:numPr>
          <w:ilvl w:val="0"/>
          <w:numId w:val="9"/>
        </w:numPr>
      </w:pPr>
      <w:r>
        <w:t>To export the access log to a Microsoft Excel spreadsheet:</w:t>
      </w:r>
    </w:p>
    <w:p w:rsidR="00EF7B33" w:rsidRDefault="00EF7B33" w:rsidP="004770AA">
      <w:pPr>
        <w:pStyle w:val="ListNumber"/>
        <w:numPr>
          <w:ilvl w:val="1"/>
          <w:numId w:val="9"/>
        </w:numPr>
      </w:pPr>
      <w:r>
        <w:t xml:space="preserve">With the access log displayed, click </w:t>
      </w:r>
      <w:r w:rsidRPr="00FB434C">
        <w:rPr>
          <w:rStyle w:val="Bold"/>
        </w:rPr>
        <w:t>Export to Excel</w:t>
      </w:r>
      <w:r>
        <w:t>.</w:t>
      </w:r>
    </w:p>
    <w:p w:rsidR="00EF7B33" w:rsidRDefault="00EF7B33" w:rsidP="004770AA">
      <w:pPr>
        <w:pStyle w:val="ListNumber"/>
        <w:numPr>
          <w:ilvl w:val="1"/>
          <w:numId w:val="9"/>
        </w:numPr>
      </w:pPr>
      <w:r>
        <w:t>Specify whether you want to display the access log within a spreadsheet, or immediately save the spreadsheet to a file.</w:t>
      </w:r>
    </w:p>
    <w:p w:rsidR="00EF7B33" w:rsidRDefault="00EF7B33" w:rsidP="00EF7B33">
      <w:pPr>
        <w:pStyle w:val="Heading2"/>
      </w:pPr>
      <w:bookmarkStart w:id="79" w:name="_Toc283211209"/>
      <w:r>
        <w:t>Specifying the Timeframe for the Access Log</w:t>
      </w:r>
      <w:bookmarkEnd w:id="79"/>
    </w:p>
    <w:p w:rsidR="00EF7B33" w:rsidRDefault="00EF7B33" w:rsidP="00EF7B33">
      <w:r>
        <w:t>By default, the log shows all events, starting with the most recent event and extending back to the earliest.</w:t>
      </w:r>
    </w:p>
    <w:p w:rsidR="00EF7B33" w:rsidRDefault="00EF7B33" w:rsidP="00EF7B33">
      <w:r>
        <w:t xml:space="preserve">You can specify a particular timeframe for the events you want to display or export. </w:t>
      </w:r>
    </w:p>
    <w:p w:rsidR="00EF7B33" w:rsidRDefault="00EF7B33" w:rsidP="004770AA">
      <w:pPr>
        <w:pStyle w:val="ListNumStart"/>
        <w:numPr>
          <w:ilvl w:val="0"/>
          <w:numId w:val="9"/>
        </w:numPr>
      </w:pPr>
      <w:r>
        <w:t>To specify a timeframe:</w:t>
      </w:r>
    </w:p>
    <w:p w:rsidR="00EF7B33" w:rsidRDefault="00EF7B33" w:rsidP="004770AA">
      <w:pPr>
        <w:pStyle w:val="ListNumber"/>
        <w:numPr>
          <w:ilvl w:val="1"/>
          <w:numId w:val="9"/>
        </w:numPr>
      </w:pPr>
      <w:bookmarkStart w:id="80" w:name="_Ref240428053"/>
      <w:r>
        <w:t xml:space="preserve">With the access log displayed, type the date of the earliest events to display in the </w:t>
      </w:r>
      <w:r w:rsidRPr="00127174">
        <w:rPr>
          <w:rStyle w:val="Bold"/>
        </w:rPr>
        <w:t>Start Date</w:t>
      </w:r>
      <w:r>
        <w:t xml:space="preserve"> field.</w:t>
      </w:r>
      <w:bookmarkEnd w:id="80"/>
      <w:r>
        <w:t xml:space="preserve"> </w:t>
      </w:r>
    </w:p>
    <w:p w:rsidR="00EF7B33" w:rsidRDefault="00EF7B33" w:rsidP="00EF7B33">
      <w:pPr>
        <w:pStyle w:val="NormalIndent"/>
      </w:pPr>
      <w:r>
        <w:t>Alternatively, select the start date by clicking the calendar icon circled in red below, and then using the calendar controls to select the date:</w:t>
      </w:r>
    </w:p>
    <w:p w:rsidR="00EF7B33" w:rsidRDefault="00EF7B33" w:rsidP="00EF7B33">
      <w:pPr>
        <w:pStyle w:val="NormalIndent"/>
      </w:pPr>
      <w:r>
        <w:rPr>
          <w:noProof/>
        </w:rPr>
        <w:drawing>
          <wp:inline distT="0" distB="0" distL="0" distR="0">
            <wp:extent cx="5027742" cy="1228436"/>
            <wp:effectExtent l="19050" t="0" r="1458" b="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cstate="print"/>
                    <a:srcRect r="8839"/>
                    <a:stretch>
                      <a:fillRect/>
                    </a:stretch>
                  </pic:blipFill>
                  <pic:spPr bwMode="auto">
                    <a:xfrm>
                      <a:off x="0" y="0"/>
                      <a:ext cx="5027742" cy="1228436"/>
                    </a:xfrm>
                    <a:prstGeom prst="rect">
                      <a:avLst/>
                    </a:prstGeom>
                    <a:noFill/>
                    <a:ln w="9525">
                      <a:noFill/>
                      <a:miter lim="800000"/>
                      <a:headEnd/>
                      <a:tailEnd/>
                    </a:ln>
                  </pic:spPr>
                </pic:pic>
              </a:graphicData>
            </a:graphic>
          </wp:inline>
        </w:drawing>
      </w:r>
    </w:p>
    <w:p w:rsidR="00EF7B33" w:rsidRDefault="00EF7B33" w:rsidP="004770AA">
      <w:pPr>
        <w:pStyle w:val="ListNumber"/>
        <w:numPr>
          <w:ilvl w:val="1"/>
          <w:numId w:val="9"/>
        </w:numPr>
      </w:pPr>
      <w:r>
        <w:t xml:space="preserve">Repeat Step </w:t>
      </w:r>
      <w:r w:rsidR="00D26F21">
        <w:fldChar w:fldCharType="begin"/>
      </w:r>
      <w:r>
        <w:instrText xml:space="preserve"> REF _Ref240428053 \r \h </w:instrText>
      </w:r>
      <w:r w:rsidR="00D26F21">
        <w:fldChar w:fldCharType="separate"/>
      </w:r>
      <w:r>
        <w:t>1</w:t>
      </w:r>
      <w:r w:rsidR="00D26F21">
        <w:fldChar w:fldCharType="end"/>
      </w:r>
      <w:r>
        <w:t xml:space="preserve"> for the </w:t>
      </w:r>
      <w:r w:rsidRPr="00127174">
        <w:rPr>
          <w:rStyle w:val="Bold"/>
        </w:rPr>
        <w:t>End Date</w:t>
      </w:r>
      <w:r>
        <w:t xml:space="preserve"> field.</w:t>
      </w:r>
    </w:p>
    <w:p w:rsidR="00EF7B33" w:rsidRDefault="00EF7B33" w:rsidP="004770AA">
      <w:pPr>
        <w:pStyle w:val="ListNumber"/>
        <w:numPr>
          <w:ilvl w:val="1"/>
          <w:numId w:val="9"/>
        </w:numPr>
      </w:pPr>
      <w:r>
        <w:t xml:space="preserve">Click </w:t>
      </w:r>
      <w:r w:rsidRPr="00127174">
        <w:rPr>
          <w:rStyle w:val="Bold"/>
        </w:rPr>
        <w:t>Filter</w:t>
      </w:r>
      <w:r>
        <w:t>.</w:t>
      </w:r>
    </w:p>
    <w:p w:rsidR="00EF7B33" w:rsidRPr="002058B3" w:rsidRDefault="00EF7B33" w:rsidP="00EF7B33"/>
    <w:p w:rsidR="00F40DD8" w:rsidRPr="00EF7B33" w:rsidRDefault="00F40DD8" w:rsidP="00EF7B33"/>
    <w:sectPr w:rsidR="00F40DD8" w:rsidRPr="00EF7B33" w:rsidSect="00EF7B33">
      <w:footerReference w:type="default" r:id="rId43"/>
      <w:type w:val="oddPage"/>
      <w:pgSz w:w="12240" w:h="15840"/>
      <w:pgMar w:top="1440" w:right="1800" w:bottom="1440" w:left="1800" w:header="504"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4F33" w:rsidRDefault="005D4F33">
      <w:r>
        <w:separator/>
      </w:r>
    </w:p>
  </w:endnote>
  <w:endnote w:type="continuationSeparator" w:id="0">
    <w:p w:rsidR="005D4F33" w:rsidRDefault="005D4F3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F65" w:rsidRPr="00A44710" w:rsidRDefault="007F4F65" w:rsidP="007F4F65">
    <w:pPr>
      <w:pStyle w:val="Footer"/>
      <w:pBdr>
        <w:top w:val="none" w:sz="0" w:space="0" w:color="auto"/>
      </w:pBd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F65" w:rsidRPr="00A44710" w:rsidRDefault="007F4F65" w:rsidP="007F4F65">
    <w:pPr>
      <w:pStyle w:val="Footer"/>
      <w:pBdr>
        <w:top w:val="none" w:sz="0" w:space="0" w:color="auto"/>
      </w:pBd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F65" w:rsidRPr="00A44710" w:rsidRDefault="007F4F65" w:rsidP="007F4F65">
    <w:pPr>
      <w:pStyle w:val="Footer"/>
      <w:pBdr>
        <w:top w:val="none" w:sz="0" w:space="0" w:color="auto"/>
      </w:pBd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F65" w:rsidRPr="00A44710" w:rsidRDefault="007F4F65" w:rsidP="007F4F65">
    <w:pPr>
      <w:pStyle w:val="Footer"/>
      <w:tabs>
        <w:tab w:val="center" w:pos="4680"/>
        <w:tab w:val="left" w:pos="9090"/>
      </w:tabs>
    </w:pPr>
    <w:fldSimple w:instr=" PAGE   \* MERGEFORMAT ">
      <w:r>
        <w:rPr>
          <w:noProof/>
        </w:rPr>
        <w:t>2</w:t>
      </w:r>
    </w:fldSimple>
    <w:r>
      <w:ptab w:relativeTo="margin" w:alignment="right" w:leader="none"/>
    </w:r>
    <w:fldSimple w:instr=" STYLEREF  &quot;Heading 1&quot;  \* MERGEFORMAT ">
      <w:r>
        <w:rPr>
          <w:noProof/>
        </w:rPr>
        <w:t>Chapter 1:  User Administration Overview</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F65" w:rsidRPr="00A44710" w:rsidRDefault="007F4F65" w:rsidP="007F4F65">
    <w:pPr>
      <w:pStyle w:val="Footer"/>
    </w:pPr>
    <w:fldSimple w:instr=" STYLEREF  &quot;Heading 1&quot;  \* MERGEFORMAT ">
      <w:r w:rsidR="00DB18C6">
        <w:rPr>
          <w:noProof/>
        </w:rPr>
        <w:t>Chapter 1:  User Administration Overview</w:t>
      </w:r>
    </w:fldSimple>
    <w:r>
      <w:ptab w:relativeTo="margin" w:alignment="right" w:leader="none"/>
    </w:r>
    <w:fldSimple w:instr=" PAGE   \* MERGEFORMAT ">
      <w:r w:rsidR="00DB18C6">
        <w:rPr>
          <w:noProof/>
        </w:rPr>
        <w:t>3</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F65" w:rsidRPr="00C70275" w:rsidRDefault="007F4F65" w:rsidP="007F4F65">
    <w:pPr>
      <w:pStyle w:val="Footer"/>
    </w:pPr>
    <w:r>
      <w:ptab w:relativeTo="margin" w:alignment="center" w:leader="none"/>
    </w:r>
    <w:r>
      <w:ptab w:relativeTo="margin" w:alignment="right" w:leader="none"/>
    </w:r>
    <w:fldSimple w:instr=" PAGE   \* MERGEFORMAT ">
      <w:r>
        <w:rPr>
          <w:noProof/>
        </w:rPr>
        <w:t>1</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F65" w:rsidRPr="00EF7B33" w:rsidRDefault="007F4F65" w:rsidP="00EF7B33">
    <w:pPr>
      <w:pStyle w:val="Footer"/>
      <w:pBdr>
        <w:top w:val="none" w:sz="0" w:space="0" w:color="auto"/>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4F33" w:rsidRDefault="005D4F33">
      <w:r>
        <w:separator/>
      </w:r>
    </w:p>
  </w:footnote>
  <w:footnote w:type="continuationSeparator" w:id="0">
    <w:p w:rsidR="005D4F33" w:rsidRDefault="005D4F3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F65" w:rsidRDefault="007F4F65">
    <w:pPr>
      <w:pStyle w:val="Header"/>
    </w:pPr>
    <w:bookmarkStart w:id="0" w:name="_Toc235257811"/>
    <w:bookmarkEnd w:id="0"/>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F65" w:rsidRPr="00A44710" w:rsidRDefault="007F4F65" w:rsidP="007F4F65">
    <w:pPr>
      <w:pStyle w:val="Header"/>
    </w:pPr>
    <w:fldSimple w:instr=" STYLEREF  &quot;Heading 2&quot;  \* MERGEFORMAT ">
      <w:r>
        <w:rPr>
          <w:noProof/>
        </w:rPr>
        <w:t>The Administrator’s Console</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F65" w:rsidRDefault="007F4F65" w:rsidP="007F4F65">
    <w:pPr>
      <w:pStyle w:val="Header"/>
      <w:jc w:val="right"/>
    </w:pPr>
    <w:fldSimple w:instr=" STYLEREF  &quot;Heading 2&quot;  \* MERGEFORMAT ">
      <w:r w:rsidR="00DB18C6">
        <w:rPr>
          <w:noProof/>
        </w:rPr>
        <w:t>The Administrator’s Console</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F65" w:rsidRDefault="007F4F6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73FA9EB0"/>
    <w:lvl w:ilvl="0">
      <w:start w:val="1"/>
      <w:numFmt w:val="decimal"/>
      <w:pStyle w:val="ListNumber4"/>
      <w:lvlText w:val="%1."/>
      <w:lvlJc w:val="left"/>
      <w:pPr>
        <w:tabs>
          <w:tab w:val="num" w:pos="1440"/>
        </w:tabs>
        <w:ind w:left="1440" w:hanging="360"/>
      </w:pPr>
    </w:lvl>
  </w:abstractNum>
  <w:abstractNum w:abstractNumId="1">
    <w:nsid w:val="01A66399"/>
    <w:multiLevelType w:val="hybridMultilevel"/>
    <w:tmpl w:val="4C606222"/>
    <w:lvl w:ilvl="0" w:tplc="010C9AC6">
      <w:start w:val="1"/>
      <w:numFmt w:val="decimal"/>
      <w:pStyle w:val="ListParagraph"/>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2501FC"/>
    <w:multiLevelType w:val="multilevel"/>
    <w:tmpl w:val="0409001D"/>
    <w:styleLink w:val="ListBullet1"/>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DD550C5"/>
    <w:multiLevelType w:val="singleLevel"/>
    <w:tmpl w:val="E550ED7C"/>
    <w:lvl w:ilvl="0">
      <w:start w:val="1"/>
      <w:numFmt w:val="decimal"/>
      <w:lvlRestart w:val="0"/>
      <w:pStyle w:val="C1HNumber"/>
      <w:lvlText w:val="%1."/>
      <w:lvlJc w:val="left"/>
      <w:pPr>
        <w:tabs>
          <w:tab w:val="num" w:pos="3960"/>
        </w:tabs>
        <w:ind w:left="3960" w:hanging="360"/>
      </w:pPr>
    </w:lvl>
  </w:abstractNum>
  <w:abstractNum w:abstractNumId="4">
    <w:nsid w:val="14C15230"/>
    <w:multiLevelType w:val="hybridMultilevel"/>
    <w:tmpl w:val="8BF6C64A"/>
    <w:lvl w:ilvl="0" w:tplc="C2C827CE">
      <w:start w:val="1"/>
      <w:numFmt w:val="decimal"/>
      <w:pStyle w:val="ListNumberStart"/>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C62204C"/>
    <w:multiLevelType w:val="multilevel"/>
    <w:tmpl w:val="99D87EF4"/>
    <w:lvl w:ilvl="0">
      <w:start w:val="1"/>
      <w:numFmt w:val="bullet"/>
      <w:pStyle w:val="TableBullet"/>
      <w:lvlText w:val="■"/>
      <w:lvlJc w:val="left"/>
      <w:pPr>
        <w:ind w:left="240" w:hanging="240"/>
      </w:pPr>
      <w:rPr>
        <w:rFonts w:ascii="Arial" w:hAnsi="Arial" w:hint="default"/>
        <w:position w:val="4"/>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2A123BA8"/>
    <w:multiLevelType w:val="singleLevel"/>
    <w:tmpl w:val="E79E1A9C"/>
    <w:lvl w:ilvl="0">
      <w:start w:val="1"/>
      <w:numFmt w:val="decimal"/>
      <w:lvlRestart w:val="0"/>
      <w:pStyle w:val="C1HNumber2"/>
      <w:lvlText w:val="%1."/>
      <w:lvlJc w:val="left"/>
      <w:pPr>
        <w:tabs>
          <w:tab w:val="num" w:pos="4320"/>
        </w:tabs>
        <w:ind w:left="4320" w:hanging="360"/>
      </w:pPr>
    </w:lvl>
  </w:abstractNum>
  <w:abstractNum w:abstractNumId="7">
    <w:nsid w:val="37003CAE"/>
    <w:multiLevelType w:val="multilevel"/>
    <w:tmpl w:val="DA2EA1DE"/>
    <w:lvl w:ilvl="0">
      <w:start w:val="1"/>
      <w:numFmt w:val="bullet"/>
      <w:pStyle w:val="ListBullet"/>
      <w:lvlText w:val="■"/>
      <w:lvlJc w:val="left"/>
      <w:pPr>
        <w:ind w:left="360" w:hanging="360"/>
      </w:pPr>
      <w:rPr>
        <w:rFonts w:ascii="Arial" w:hAnsi="Arial" w:hint="default"/>
        <w:position w:val="3"/>
        <w:sz w:val="20"/>
      </w:rPr>
    </w:lvl>
    <w:lvl w:ilvl="1">
      <w:start w:val="1"/>
      <w:numFmt w:val="bullet"/>
      <w:pStyle w:val="ListBullet2"/>
      <w:lvlText w:val="□"/>
      <w:lvlJc w:val="left"/>
      <w:pPr>
        <w:ind w:left="720" w:hanging="360"/>
      </w:pPr>
      <w:rPr>
        <w:rFonts w:ascii="Arial" w:hAnsi="Arial" w:hint="default"/>
        <w:position w:val="3"/>
        <w:sz w:val="22"/>
      </w:rPr>
    </w:lvl>
    <w:lvl w:ilvl="2">
      <w:start w:val="1"/>
      <w:numFmt w:val="bullet"/>
      <w:pStyle w:val="ListBullet3"/>
      <w:lvlText w:val="●"/>
      <w:lvlJc w:val="left"/>
      <w:pPr>
        <w:ind w:left="1080" w:hanging="360"/>
      </w:pPr>
      <w:rPr>
        <w:rFonts w:ascii="Arial" w:hAnsi="Arial" w:hint="default"/>
        <w:sz w:val="22"/>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43B3723C"/>
    <w:multiLevelType w:val="singleLevel"/>
    <w:tmpl w:val="84645570"/>
    <w:lvl w:ilvl="0">
      <w:start w:val="1"/>
      <w:numFmt w:val="bullet"/>
      <w:lvlRestart w:val="0"/>
      <w:pStyle w:val="C1HBullet2A"/>
      <w:lvlText w:val="o"/>
      <w:lvlJc w:val="left"/>
      <w:pPr>
        <w:tabs>
          <w:tab w:val="num" w:pos="4320"/>
        </w:tabs>
        <w:ind w:left="4320" w:hanging="360"/>
      </w:pPr>
      <w:rPr>
        <w:rFonts w:ascii="Courier New" w:hAnsi="Courier New"/>
      </w:rPr>
    </w:lvl>
  </w:abstractNum>
  <w:abstractNum w:abstractNumId="9">
    <w:nsid w:val="4A684D58"/>
    <w:multiLevelType w:val="multilevel"/>
    <w:tmpl w:val="BF5226E4"/>
    <w:lvl w:ilvl="0">
      <w:start w:val="1"/>
      <w:numFmt w:val="none"/>
      <w:pStyle w:val="ListNumStart"/>
      <w:suff w:val="nothing"/>
      <w:lvlText w:val="%1"/>
      <w:lvlJc w:val="left"/>
      <w:pPr>
        <w:ind w:left="0" w:firstLine="0"/>
      </w:pPr>
      <w:rPr>
        <w:rFonts w:hint="default"/>
      </w:rPr>
    </w:lvl>
    <w:lvl w:ilvl="1">
      <w:start w:val="1"/>
      <w:numFmt w:val="decimal"/>
      <w:pStyle w:val="ListNumber"/>
      <w:lvlText w:val="%2."/>
      <w:lvlJc w:val="left"/>
      <w:pPr>
        <w:ind w:left="360" w:hanging="360"/>
      </w:pPr>
      <w:rPr>
        <w:rFonts w:hint="default"/>
      </w:rPr>
    </w:lvl>
    <w:lvl w:ilvl="2">
      <w:start w:val="1"/>
      <w:numFmt w:val="lowerLetter"/>
      <w:pStyle w:val="ListNumber2"/>
      <w:lvlText w:val="%3."/>
      <w:lvlJc w:val="left"/>
      <w:pPr>
        <w:ind w:left="720" w:hanging="360"/>
      </w:pPr>
      <w:rPr>
        <w:rFonts w:hint="default"/>
      </w:rPr>
    </w:lvl>
    <w:lvl w:ilvl="3">
      <w:start w:val="1"/>
      <w:numFmt w:val="lowerRoman"/>
      <w:pStyle w:val="ListNumber3"/>
      <w:lvlText w:val="%4."/>
      <w:lvlJc w:val="left"/>
      <w:pPr>
        <w:tabs>
          <w:tab w:val="num" w:pos="720"/>
        </w:tabs>
        <w:ind w:left="10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none"/>
      <w:lvlRestart w:val="1"/>
      <w:lvlText w:val="1"/>
      <w:lvlJc w:val="right"/>
      <w:pPr>
        <w:ind w:left="6120" w:hanging="180"/>
      </w:pPr>
      <w:rPr>
        <w:rFonts w:hint="default"/>
      </w:rPr>
    </w:lvl>
  </w:abstractNum>
  <w:abstractNum w:abstractNumId="10">
    <w:nsid w:val="4AE02D1F"/>
    <w:multiLevelType w:val="singleLevel"/>
    <w:tmpl w:val="53EA9CA8"/>
    <w:lvl w:ilvl="0">
      <w:start w:val="1"/>
      <w:numFmt w:val="bullet"/>
      <w:lvlRestart w:val="0"/>
      <w:pStyle w:val="C1HBullet2"/>
      <w:lvlText w:val=""/>
      <w:lvlJc w:val="left"/>
      <w:pPr>
        <w:tabs>
          <w:tab w:val="num" w:pos="4320"/>
        </w:tabs>
        <w:ind w:left="4320" w:hanging="360"/>
      </w:pPr>
      <w:rPr>
        <w:rFonts w:ascii="Symbol" w:hAnsi="Symbol" w:hint="default"/>
      </w:rPr>
    </w:lvl>
  </w:abstractNum>
  <w:abstractNum w:abstractNumId="11">
    <w:nsid w:val="74E37797"/>
    <w:multiLevelType w:val="singleLevel"/>
    <w:tmpl w:val="4DBA6B52"/>
    <w:lvl w:ilvl="0">
      <w:start w:val="1"/>
      <w:numFmt w:val="bullet"/>
      <w:lvlRestart w:val="0"/>
      <w:pStyle w:val="C1HBullet"/>
      <w:lvlText w:val=""/>
      <w:lvlJc w:val="left"/>
      <w:pPr>
        <w:tabs>
          <w:tab w:val="num" w:pos="3960"/>
        </w:tabs>
        <w:ind w:left="3960" w:hanging="360"/>
      </w:pPr>
      <w:rPr>
        <w:rFonts w:ascii="Symbol" w:hAnsi="Symbol" w:hint="default"/>
      </w:rPr>
    </w:lvl>
  </w:abstractNum>
  <w:num w:numId="1">
    <w:abstractNumId w:val="11"/>
  </w:num>
  <w:num w:numId="2">
    <w:abstractNumId w:val="10"/>
  </w:num>
  <w:num w:numId="3">
    <w:abstractNumId w:val="8"/>
  </w:num>
  <w:num w:numId="4">
    <w:abstractNumId w:val="3"/>
  </w:num>
  <w:num w:numId="5">
    <w:abstractNumId w:val="6"/>
  </w:num>
  <w:num w:numId="6">
    <w:abstractNumId w:val="7"/>
  </w:num>
  <w:num w:numId="7">
    <w:abstractNumId w:val="2"/>
  </w:num>
  <w:num w:numId="8">
    <w:abstractNumId w:val="7"/>
  </w:num>
  <w:num w:numId="9">
    <w:abstractNumId w:val="9"/>
  </w:num>
  <w:num w:numId="10">
    <w:abstractNumId w:val="0"/>
  </w:num>
  <w:num w:numId="11">
    <w:abstractNumId w:val="4"/>
  </w:num>
  <w:num w:numId="12">
    <w:abstractNumId w:val="1"/>
  </w:num>
  <w:num w:numId="13">
    <w:abstractNumId w:val="9"/>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stylePaneSortMethod w:val="0000"/>
  <w:trackRevisions/>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C1HByLine" w:val="By ComponentOne LLC"/>
    <w:docVar w:name="C1HSuperTitle" w:val="Doc-To-Help"/>
    <w:docVar w:name="C1HTitle" w:val="Standard Template"/>
  </w:docVars>
  <w:rsids>
    <w:rsidRoot w:val="004770AA"/>
    <w:rsid w:val="00014859"/>
    <w:rsid w:val="00043789"/>
    <w:rsid w:val="00074BE4"/>
    <w:rsid w:val="000B1772"/>
    <w:rsid w:val="000D25B8"/>
    <w:rsid w:val="000E6881"/>
    <w:rsid w:val="00156C54"/>
    <w:rsid w:val="00167739"/>
    <w:rsid w:val="00197319"/>
    <w:rsid w:val="001C6266"/>
    <w:rsid w:val="001F6126"/>
    <w:rsid w:val="002373E0"/>
    <w:rsid w:val="00256A3D"/>
    <w:rsid w:val="002C6736"/>
    <w:rsid w:val="003501DF"/>
    <w:rsid w:val="003550BE"/>
    <w:rsid w:val="00386633"/>
    <w:rsid w:val="003C7AF6"/>
    <w:rsid w:val="003D1ACE"/>
    <w:rsid w:val="00412E43"/>
    <w:rsid w:val="0047476C"/>
    <w:rsid w:val="004770AA"/>
    <w:rsid w:val="00493C8D"/>
    <w:rsid w:val="004A3940"/>
    <w:rsid w:val="004D7447"/>
    <w:rsid w:val="00514CF7"/>
    <w:rsid w:val="005439A7"/>
    <w:rsid w:val="005D2D55"/>
    <w:rsid w:val="005D4F33"/>
    <w:rsid w:val="00611D35"/>
    <w:rsid w:val="00620FFA"/>
    <w:rsid w:val="00643078"/>
    <w:rsid w:val="006557F9"/>
    <w:rsid w:val="006752C2"/>
    <w:rsid w:val="006C0CC9"/>
    <w:rsid w:val="006C12F2"/>
    <w:rsid w:val="007C3A92"/>
    <w:rsid w:val="007C42BA"/>
    <w:rsid w:val="007E1950"/>
    <w:rsid w:val="007F4F65"/>
    <w:rsid w:val="008102DB"/>
    <w:rsid w:val="008455DB"/>
    <w:rsid w:val="00846AEF"/>
    <w:rsid w:val="008D5152"/>
    <w:rsid w:val="009177FE"/>
    <w:rsid w:val="00927CCC"/>
    <w:rsid w:val="00952FFB"/>
    <w:rsid w:val="009964E0"/>
    <w:rsid w:val="009A58BB"/>
    <w:rsid w:val="009C14B1"/>
    <w:rsid w:val="009E59AE"/>
    <w:rsid w:val="00A371E5"/>
    <w:rsid w:val="00A460E1"/>
    <w:rsid w:val="00A8351C"/>
    <w:rsid w:val="00A85405"/>
    <w:rsid w:val="00A9637C"/>
    <w:rsid w:val="00AC1344"/>
    <w:rsid w:val="00B25B2B"/>
    <w:rsid w:val="00B60898"/>
    <w:rsid w:val="00CA7A01"/>
    <w:rsid w:val="00CC5FDE"/>
    <w:rsid w:val="00CE686F"/>
    <w:rsid w:val="00D26F21"/>
    <w:rsid w:val="00D573D6"/>
    <w:rsid w:val="00D92167"/>
    <w:rsid w:val="00DB18C6"/>
    <w:rsid w:val="00E652F4"/>
    <w:rsid w:val="00E80A16"/>
    <w:rsid w:val="00EA190F"/>
    <w:rsid w:val="00EF7B33"/>
    <w:rsid w:val="00F06A38"/>
    <w:rsid w:val="00F06D5B"/>
    <w:rsid w:val="00F16A42"/>
    <w:rsid w:val="00F40DD8"/>
    <w:rsid w:val="00FE5A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Angsana New"/>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List Bullet" w:qFormat="1"/>
    <w:lsdException w:name="List Number"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7B33"/>
    <w:pPr>
      <w:tabs>
        <w:tab w:val="left" w:pos="360"/>
        <w:tab w:val="left" w:pos="720"/>
        <w:tab w:val="left" w:pos="1080"/>
        <w:tab w:val="left" w:pos="1440"/>
        <w:tab w:val="left" w:pos="1800"/>
        <w:tab w:val="left" w:pos="2160"/>
      </w:tabs>
      <w:spacing w:after="180"/>
    </w:pPr>
    <w:rPr>
      <w:rFonts w:ascii="Verdana" w:hAnsi="Verdana" w:cs="Times New Roman"/>
      <w:szCs w:val="24"/>
      <w:lang w:val="en-US" w:eastAsia="en-US"/>
    </w:rPr>
  </w:style>
  <w:style w:type="paragraph" w:styleId="Heading1">
    <w:name w:val="heading 1"/>
    <w:next w:val="Normal"/>
    <w:link w:val="Heading1Char"/>
    <w:qFormat/>
    <w:rsid w:val="00EF7B33"/>
    <w:pPr>
      <w:spacing w:after="720"/>
      <w:jc w:val="right"/>
      <w:outlineLvl w:val="0"/>
    </w:pPr>
    <w:rPr>
      <w:rFonts w:ascii="Arial" w:hAnsi="Arial" w:cs="Times New Roman"/>
      <w:b/>
      <w:bCs/>
      <w:color w:val="1F497D"/>
      <w:sz w:val="48"/>
      <w:szCs w:val="28"/>
      <w:lang w:val="en-US" w:eastAsia="en-US"/>
    </w:rPr>
  </w:style>
  <w:style w:type="paragraph" w:styleId="Heading2">
    <w:name w:val="heading 2"/>
    <w:next w:val="Normal"/>
    <w:link w:val="Heading2Char"/>
    <w:uiPriority w:val="9"/>
    <w:qFormat/>
    <w:rsid w:val="00EF7B33"/>
    <w:pPr>
      <w:keepNext/>
      <w:pBdr>
        <w:bottom w:val="single" w:sz="12" w:space="1" w:color="1F497D" w:themeColor="text2"/>
      </w:pBdr>
      <w:spacing w:before="560" w:after="360"/>
      <w:outlineLvl w:val="1"/>
    </w:pPr>
    <w:rPr>
      <w:rFonts w:ascii="Arial" w:hAnsi="Arial" w:cs="Times New Roman"/>
      <w:b/>
      <w:bCs/>
      <w:color w:val="1F497D"/>
      <w:sz w:val="36"/>
      <w:szCs w:val="28"/>
      <w:lang w:val="en-US" w:eastAsia="en-US"/>
    </w:rPr>
  </w:style>
  <w:style w:type="paragraph" w:styleId="Heading3">
    <w:name w:val="heading 3"/>
    <w:next w:val="Normal"/>
    <w:link w:val="Heading3Char"/>
    <w:qFormat/>
    <w:rsid w:val="00EF7B33"/>
    <w:pPr>
      <w:keepNext/>
      <w:spacing w:before="560" w:after="360"/>
      <w:outlineLvl w:val="2"/>
    </w:pPr>
    <w:rPr>
      <w:rFonts w:ascii="Arial" w:hAnsi="Arial" w:cs="Times New Roman"/>
      <w:b/>
      <w:bCs/>
      <w:color w:val="1F497D"/>
      <w:sz w:val="28"/>
      <w:szCs w:val="28"/>
      <w:lang w:val="en-US" w:eastAsia="en-US"/>
    </w:rPr>
  </w:style>
  <w:style w:type="paragraph" w:styleId="Heading4">
    <w:name w:val="heading 4"/>
    <w:next w:val="Normal"/>
    <w:link w:val="Heading4Char"/>
    <w:qFormat/>
    <w:rsid w:val="00EF7B33"/>
    <w:pPr>
      <w:keepNext/>
      <w:spacing w:before="440" w:after="240"/>
      <w:outlineLvl w:val="3"/>
    </w:pPr>
    <w:rPr>
      <w:rFonts w:ascii="Arial" w:hAnsi="Arial" w:cs="Arial"/>
      <w:bCs/>
      <w:iCs/>
      <w:color w:val="1F497D" w:themeColor="text2"/>
      <w:sz w:val="24"/>
      <w:lang w:val="en-US" w:eastAsia="en-US"/>
    </w:rPr>
  </w:style>
  <w:style w:type="paragraph" w:styleId="Heading5">
    <w:name w:val="heading 5"/>
    <w:next w:val="Normal"/>
    <w:link w:val="Heading5Char"/>
    <w:qFormat/>
    <w:rsid w:val="00EF7B33"/>
    <w:pPr>
      <w:keepNext/>
      <w:spacing w:before="360" w:after="240"/>
      <w:outlineLvl w:val="4"/>
    </w:pPr>
    <w:rPr>
      <w:rFonts w:ascii="Arial" w:hAnsi="Arial" w:cs="Times New Roman"/>
      <w:b/>
      <w:bCs/>
      <w:iCs/>
      <w:color w:val="000000"/>
      <w:szCs w:val="26"/>
      <w:lang w:val="en-US" w:eastAsia="en-US"/>
    </w:rPr>
  </w:style>
  <w:style w:type="paragraph" w:styleId="Heading6">
    <w:name w:val="heading 6"/>
    <w:basedOn w:val="Heading1"/>
    <w:next w:val="Normal"/>
    <w:link w:val="Heading6Char"/>
    <w:qFormat/>
    <w:rsid w:val="00EF7B33"/>
    <w:pPr>
      <w:outlineLvl w:val="5"/>
    </w:pPr>
    <w:rPr>
      <w:vanish/>
    </w:rPr>
  </w:style>
  <w:style w:type="paragraph" w:styleId="Heading7">
    <w:name w:val="heading 7"/>
    <w:basedOn w:val="Heading2"/>
    <w:next w:val="Normal"/>
    <w:link w:val="Heading7Char"/>
    <w:unhideWhenUsed/>
    <w:qFormat/>
    <w:rsid w:val="00EF7B33"/>
    <w:pPr>
      <w:outlineLvl w:val="6"/>
    </w:pPr>
    <w:rPr>
      <w:vanish/>
    </w:rPr>
  </w:style>
  <w:style w:type="paragraph" w:styleId="Heading8">
    <w:name w:val="heading 8"/>
    <w:basedOn w:val="Heading3"/>
    <w:next w:val="Normal"/>
    <w:link w:val="Heading8Char"/>
    <w:unhideWhenUsed/>
    <w:qFormat/>
    <w:rsid w:val="00EF7B33"/>
    <w:pPr>
      <w:outlineLvl w:val="7"/>
    </w:pPr>
    <w:rPr>
      <w:vanish/>
    </w:rPr>
  </w:style>
  <w:style w:type="paragraph" w:styleId="Heading9">
    <w:name w:val="heading 9"/>
    <w:basedOn w:val="Heading4"/>
    <w:next w:val="Normal"/>
    <w:link w:val="Heading9Char"/>
    <w:unhideWhenUsed/>
    <w:qFormat/>
    <w:rsid w:val="00EF7B33"/>
    <w:pPr>
      <w:outlineLvl w:val="8"/>
    </w:pPr>
    <w:rPr>
      <w:vanis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rsid w:val="00014859"/>
    <w:rPr>
      <w:rFonts w:ascii="Arial" w:hAnsi="Arial"/>
      <w:b/>
    </w:rPr>
  </w:style>
  <w:style w:type="paragraph" w:styleId="BodyText">
    <w:name w:val="Body Text"/>
    <w:basedOn w:val="Normal"/>
    <w:rsid w:val="00014859"/>
    <w:pPr>
      <w:spacing w:before="115"/>
      <w:ind w:left="2880"/>
    </w:pPr>
  </w:style>
  <w:style w:type="paragraph" w:styleId="List">
    <w:name w:val="List"/>
    <w:basedOn w:val="Normal"/>
    <w:rsid w:val="00EF7B33"/>
    <w:pPr>
      <w:ind w:left="360" w:hanging="360"/>
      <w:contextualSpacing/>
    </w:pPr>
  </w:style>
  <w:style w:type="paragraph" w:customStyle="1" w:styleId="Definition">
    <w:name w:val="Definition"/>
    <w:basedOn w:val="BodyText"/>
    <w:rsid w:val="00014859"/>
  </w:style>
  <w:style w:type="paragraph" w:customStyle="1" w:styleId="BodyTextTable">
    <w:name w:val="Body Text Table"/>
    <w:basedOn w:val="BodyText"/>
    <w:rsid w:val="00014859"/>
    <w:pPr>
      <w:ind w:left="0"/>
    </w:pPr>
  </w:style>
  <w:style w:type="paragraph" w:customStyle="1" w:styleId="BodyTable">
    <w:name w:val="BodyTable"/>
    <w:basedOn w:val="Normal"/>
    <w:rsid w:val="00014859"/>
    <w:pPr>
      <w:spacing w:before="115"/>
    </w:pPr>
  </w:style>
  <w:style w:type="paragraph" w:styleId="Title">
    <w:name w:val="Title"/>
    <w:basedOn w:val="Normal"/>
    <w:next w:val="Normal"/>
    <w:link w:val="TitleChar"/>
    <w:qFormat/>
    <w:rsid w:val="00EF7B33"/>
    <w:pPr>
      <w:tabs>
        <w:tab w:val="clear" w:pos="360"/>
        <w:tab w:val="clear" w:pos="720"/>
        <w:tab w:val="clear" w:pos="1080"/>
        <w:tab w:val="clear" w:pos="1440"/>
        <w:tab w:val="clear" w:pos="1800"/>
        <w:tab w:val="clear" w:pos="2160"/>
      </w:tabs>
      <w:jc w:val="center"/>
    </w:pPr>
    <w:rPr>
      <w:sz w:val="48"/>
      <w:szCs w:val="48"/>
    </w:rPr>
  </w:style>
  <w:style w:type="paragraph" w:customStyle="1" w:styleId="ByLine">
    <w:name w:val="ByLine"/>
    <w:basedOn w:val="Title"/>
    <w:rsid w:val="00014859"/>
    <w:rPr>
      <w:sz w:val="28"/>
    </w:rPr>
  </w:style>
  <w:style w:type="paragraph" w:styleId="Caption">
    <w:name w:val="caption"/>
    <w:basedOn w:val="BodyText"/>
    <w:next w:val="BodyText"/>
    <w:qFormat/>
    <w:rsid w:val="00014859"/>
    <w:pPr>
      <w:tabs>
        <w:tab w:val="left" w:pos="3600"/>
        <w:tab w:val="left" w:pos="3960"/>
      </w:tabs>
      <w:spacing w:before="60" w:after="160"/>
    </w:pPr>
    <w:rPr>
      <w:i/>
      <w:sz w:val="18"/>
    </w:rPr>
  </w:style>
  <w:style w:type="paragraph" w:customStyle="1" w:styleId="CodeBase">
    <w:name w:val="Code Base"/>
    <w:basedOn w:val="BodyText"/>
    <w:rsid w:val="00014859"/>
    <w:rPr>
      <w:rFonts w:ascii="Courier New" w:hAnsi="Courier New"/>
    </w:rPr>
  </w:style>
  <w:style w:type="paragraph" w:customStyle="1" w:styleId="CodeExplained">
    <w:name w:val="CodeExplained"/>
    <w:basedOn w:val="CodeBase"/>
    <w:rsid w:val="00014859"/>
    <w:pPr>
      <w:spacing w:after="40"/>
      <w:ind w:left="3240"/>
    </w:pPr>
  </w:style>
  <w:style w:type="character" w:customStyle="1" w:styleId="D2HNoGloss">
    <w:name w:val="D2HNoGloss"/>
    <w:rsid w:val="00014859"/>
  </w:style>
  <w:style w:type="paragraph" w:customStyle="1" w:styleId="Figures">
    <w:name w:val="Figures"/>
    <w:basedOn w:val="BodyText"/>
    <w:next w:val="Caption"/>
    <w:rsid w:val="00014859"/>
    <w:pPr>
      <w:tabs>
        <w:tab w:val="left" w:pos="3600"/>
        <w:tab w:val="left" w:pos="3960"/>
      </w:tabs>
      <w:spacing w:before="140" w:after="60"/>
    </w:pPr>
  </w:style>
  <w:style w:type="paragraph" w:customStyle="1" w:styleId="FiguresTable">
    <w:name w:val="Figures Table"/>
    <w:basedOn w:val="Figures"/>
    <w:rsid w:val="00014859"/>
    <w:pPr>
      <w:ind w:left="720"/>
    </w:pPr>
  </w:style>
  <w:style w:type="paragraph" w:customStyle="1" w:styleId="HeaderBase">
    <w:name w:val="Header Base"/>
    <w:basedOn w:val="HeadingBase"/>
    <w:rsid w:val="00014859"/>
  </w:style>
  <w:style w:type="paragraph" w:styleId="Footer">
    <w:name w:val="footer"/>
    <w:basedOn w:val="Normal"/>
    <w:link w:val="FooterChar"/>
    <w:uiPriority w:val="99"/>
    <w:rsid w:val="00EF7B33"/>
    <w:pPr>
      <w:pBdr>
        <w:top w:val="single" w:sz="4" w:space="9" w:color="000000" w:themeColor="text1"/>
      </w:pBdr>
      <w:tabs>
        <w:tab w:val="clear" w:pos="360"/>
        <w:tab w:val="clear" w:pos="720"/>
        <w:tab w:val="clear" w:pos="1080"/>
        <w:tab w:val="clear" w:pos="1440"/>
        <w:tab w:val="clear" w:pos="1800"/>
        <w:tab w:val="clear" w:pos="2160"/>
        <w:tab w:val="right" w:pos="8640"/>
      </w:tabs>
      <w:spacing w:before="360" w:after="0"/>
    </w:pPr>
    <w:rPr>
      <w:rFonts w:ascii="Arial" w:hAnsi="Arial"/>
      <w:sz w:val="18"/>
    </w:rPr>
  </w:style>
  <w:style w:type="paragraph" w:customStyle="1" w:styleId="footereven">
    <w:name w:val="footer even"/>
    <w:basedOn w:val="Footer"/>
    <w:rsid w:val="00014859"/>
  </w:style>
  <w:style w:type="paragraph" w:customStyle="1" w:styleId="footerodd">
    <w:name w:val="footer odd"/>
    <w:basedOn w:val="Footer"/>
    <w:rsid w:val="00014859"/>
  </w:style>
  <w:style w:type="paragraph" w:styleId="Header">
    <w:name w:val="header"/>
    <w:basedOn w:val="Normal"/>
    <w:link w:val="HeaderChar"/>
    <w:uiPriority w:val="99"/>
    <w:rsid w:val="00EF7B33"/>
    <w:pPr>
      <w:tabs>
        <w:tab w:val="clear" w:pos="360"/>
        <w:tab w:val="clear" w:pos="720"/>
        <w:tab w:val="clear" w:pos="1080"/>
        <w:tab w:val="clear" w:pos="1440"/>
        <w:tab w:val="clear" w:pos="1800"/>
        <w:tab w:val="clear" w:pos="2160"/>
        <w:tab w:val="center" w:pos="4680"/>
        <w:tab w:val="right" w:pos="9360"/>
      </w:tabs>
      <w:spacing w:after="360"/>
    </w:pPr>
    <w:rPr>
      <w:rFonts w:ascii="Arial" w:hAnsi="Arial"/>
      <w:sz w:val="18"/>
    </w:rPr>
  </w:style>
  <w:style w:type="paragraph" w:customStyle="1" w:styleId="headereven">
    <w:name w:val="header even"/>
    <w:basedOn w:val="Header"/>
    <w:rsid w:val="00014859"/>
  </w:style>
  <w:style w:type="paragraph" w:customStyle="1" w:styleId="headerodd">
    <w:name w:val="header odd"/>
    <w:basedOn w:val="Header"/>
    <w:rsid w:val="00014859"/>
  </w:style>
  <w:style w:type="paragraph" w:customStyle="1" w:styleId="IndexBase">
    <w:name w:val="Index Base"/>
    <w:basedOn w:val="Normal"/>
    <w:rsid w:val="00014859"/>
  </w:style>
  <w:style w:type="paragraph" w:styleId="Index1">
    <w:name w:val="index 1"/>
    <w:basedOn w:val="IndexBase"/>
    <w:next w:val="Normal"/>
    <w:autoRedefine/>
    <w:semiHidden/>
    <w:rsid w:val="00014859"/>
    <w:pPr>
      <w:ind w:left="432" w:hanging="432"/>
    </w:pPr>
  </w:style>
  <w:style w:type="paragraph" w:styleId="Index2">
    <w:name w:val="index 2"/>
    <w:basedOn w:val="IndexBase"/>
    <w:next w:val="Normal"/>
    <w:autoRedefine/>
    <w:semiHidden/>
    <w:rsid w:val="00014859"/>
    <w:pPr>
      <w:ind w:left="432" w:hanging="288"/>
    </w:pPr>
  </w:style>
  <w:style w:type="paragraph" w:styleId="Index3">
    <w:name w:val="index 3"/>
    <w:basedOn w:val="Normal"/>
    <w:next w:val="Normal"/>
    <w:autoRedefine/>
    <w:rsid w:val="00EF7B33"/>
    <w:pPr>
      <w:tabs>
        <w:tab w:val="clear" w:pos="360"/>
        <w:tab w:val="clear" w:pos="720"/>
        <w:tab w:val="clear" w:pos="1080"/>
        <w:tab w:val="clear" w:pos="1440"/>
        <w:tab w:val="clear" w:pos="1800"/>
        <w:tab w:val="clear" w:pos="2160"/>
      </w:tabs>
      <w:spacing w:after="0"/>
      <w:ind w:left="600" w:hanging="200"/>
    </w:pPr>
  </w:style>
  <w:style w:type="paragraph" w:styleId="IndexHeading">
    <w:name w:val="index heading"/>
    <w:basedOn w:val="HeadingBase"/>
    <w:next w:val="Index1"/>
    <w:semiHidden/>
    <w:rsid w:val="00014859"/>
    <w:pPr>
      <w:keepNext/>
      <w:spacing w:before="302" w:after="122"/>
    </w:pPr>
    <w:rPr>
      <w:sz w:val="22"/>
    </w:rPr>
  </w:style>
  <w:style w:type="paragraph" w:customStyle="1" w:styleId="Jump">
    <w:name w:val="Jump"/>
    <w:basedOn w:val="BodyText"/>
    <w:rsid w:val="00014859"/>
    <w:rPr>
      <w:rFonts w:ascii="Arial" w:hAnsi="Arial"/>
      <w:color w:val="FF00FF"/>
      <w:u w:val="double"/>
    </w:rPr>
  </w:style>
  <w:style w:type="paragraph" w:customStyle="1" w:styleId="RelatedHead">
    <w:name w:val="RelatedHead"/>
    <w:basedOn w:val="HeadingBase"/>
    <w:next w:val="Jump"/>
    <w:rsid w:val="00014859"/>
    <w:pPr>
      <w:spacing w:before="120" w:after="60"/>
      <w:ind w:left="2880"/>
    </w:pPr>
    <w:rPr>
      <w:color w:val="FF00FF"/>
      <w:sz w:val="24"/>
    </w:rPr>
  </w:style>
  <w:style w:type="character" w:customStyle="1" w:styleId="C1HGroup">
    <w:name w:val="C1H Group"/>
    <w:rsid w:val="00014859"/>
    <w:rPr>
      <w:i/>
      <w:color w:val="808000"/>
    </w:rPr>
  </w:style>
  <w:style w:type="paragraph" w:styleId="List2">
    <w:name w:val="List 2"/>
    <w:basedOn w:val="Normal"/>
    <w:rsid w:val="00EF7B33"/>
    <w:pPr>
      <w:ind w:left="720" w:hanging="360"/>
      <w:contextualSpacing/>
    </w:pPr>
  </w:style>
  <w:style w:type="paragraph" w:customStyle="1" w:styleId="ListTable">
    <w:name w:val="List Table"/>
    <w:basedOn w:val="List"/>
    <w:rsid w:val="00014859"/>
    <w:pPr>
      <w:ind w:left="1080"/>
    </w:pPr>
  </w:style>
  <w:style w:type="paragraph" w:customStyle="1" w:styleId="List2Table">
    <w:name w:val="List 2 Table"/>
    <w:basedOn w:val="ListTable"/>
    <w:rsid w:val="00014859"/>
    <w:pPr>
      <w:ind w:left="1440"/>
    </w:pPr>
  </w:style>
  <w:style w:type="paragraph" w:customStyle="1" w:styleId="MarginNote">
    <w:name w:val="Margin Note"/>
    <w:basedOn w:val="BodyText"/>
    <w:rsid w:val="00014859"/>
    <w:pPr>
      <w:spacing w:before="122"/>
      <w:ind w:left="0" w:right="432"/>
    </w:pPr>
    <w:rPr>
      <w:i/>
    </w:rPr>
  </w:style>
  <w:style w:type="paragraph" w:styleId="NormalIndent">
    <w:name w:val="Normal Indent"/>
    <w:basedOn w:val="Normal"/>
    <w:rsid w:val="00EF7B33"/>
    <w:pPr>
      <w:ind w:left="360"/>
    </w:pPr>
  </w:style>
  <w:style w:type="paragraph" w:customStyle="1" w:styleId="Note">
    <w:name w:val="Note"/>
    <w:basedOn w:val="Normal"/>
    <w:next w:val="Normal"/>
    <w:qFormat/>
    <w:rsid w:val="00EF7B33"/>
    <w:pPr>
      <w:spacing w:before="360" w:after="360"/>
      <w:ind w:left="1440" w:right="720" w:hanging="720"/>
    </w:pPr>
    <w:rPr>
      <w:color w:val="000000"/>
    </w:rPr>
  </w:style>
  <w:style w:type="paragraph" w:customStyle="1" w:styleId="Source">
    <w:name w:val="Source"/>
    <w:basedOn w:val="CodeBase"/>
    <w:rsid w:val="00014859"/>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pPr>
    <w:rPr>
      <w:sz w:val="16"/>
    </w:rPr>
  </w:style>
  <w:style w:type="paragraph" w:customStyle="1" w:styleId="SourceTop">
    <w:name w:val="SourceTop"/>
    <w:basedOn w:val="Source"/>
    <w:next w:val="Source"/>
    <w:rsid w:val="00014859"/>
    <w:pPr>
      <w:spacing w:before="115"/>
    </w:pPr>
  </w:style>
  <w:style w:type="paragraph" w:customStyle="1" w:styleId="SuperTitle">
    <w:name w:val="SuperTitle"/>
    <w:basedOn w:val="Title"/>
    <w:rsid w:val="00014859"/>
    <w:pPr>
      <w:pBdr>
        <w:top w:val="single" w:sz="48" w:space="1" w:color="auto"/>
      </w:pBdr>
      <w:spacing w:before="960" w:after="0"/>
      <w:ind w:left="1440"/>
    </w:pPr>
    <w:rPr>
      <w:sz w:val="28"/>
    </w:rPr>
  </w:style>
  <w:style w:type="paragraph" w:customStyle="1" w:styleId="TableBorder">
    <w:name w:val="TableBorder"/>
    <w:basedOn w:val="Normal"/>
    <w:next w:val="Normal"/>
    <w:rsid w:val="00014859"/>
    <w:pPr>
      <w:spacing w:before="40" w:line="40" w:lineRule="exact"/>
      <w:ind w:left="2880"/>
    </w:pPr>
  </w:style>
  <w:style w:type="paragraph" w:customStyle="1" w:styleId="TableHeading">
    <w:name w:val="TableHeading"/>
    <w:basedOn w:val="HeadingBase"/>
    <w:rsid w:val="00014859"/>
    <w:pPr>
      <w:spacing w:before="60" w:after="60"/>
      <w:ind w:right="72"/>
    </w:pPr>
  </w:style>
  <w:style w:type="paragraph" w:customStyle="1" w:styleId="TableText">
    <w:name w:val="TableText"/>
    <w:basedOn w:val="BodyText"/>
    <w:rsid w:val="00014859"/>
    <w:pPr>
      <w:spacing w:before="40" w:after="40"/>
      <w:ind w:left="72" w:right="72"/>
    </w:pPr>
    <w:rPr>
      <w:sz w:val="18"/>
    </w:rPr>
  </w:style>
  <w:style w:type="paragraph" w:customStyle="1" w:styleId="TOCBase">
    <w:name w:val="TOC Base"/>
    <w:basedOn w:val="Normal"/>
    <w:rsid w:val="00014859"/>
  </w:style>
  <w:style w:type="paragraph" w:styleId="TOC1">
    <w:name w:val="toc 1"/>
    <w:basedOn w:val="Normal"/>
    <w:next w:val="Normal"/>
    <w:autoRedefine/>
    <w:uiPriority w:val="39"/>
    <w:rsid w:val="00EF7B33"/>
    <w:pPr>
      <w:tabs>
        <w:tab w:val="clear" w:pos="360"/>
        <w:tab w:val="clear" w:pos="720"/>
        <w:tab w:val="clear" w:pos="1080"/>
        <w:tab w:val="clear" w:pos="1440"/>
        <w:tab w:val="clear" w:pos="1800"/>
        <w:tab w:val="clear" w:pos="2160"/>
        <w:tab w:val="right" w:leader="dot" w:pos="8640"/>
      </w:tabs>
      <w:spacing w:before="240" w:after="100"/>
    </w:pPr>
    <w:rPr>
      <w:b/>
      <w:noProof/>
      <w:color w:val="1F497D" w:themeColor="text2"/>
    </w:rPr>
  </w:style>
  <w:style w:type="paragraph" w:styleId="TOC2">
    <w:name w:val="toc 2"/>
    <w:basedOn w:val="Normal"/>
    <w:next w:val="Normal"/>
    <w:autoRedefine/>
    <w:uiPriority w:val="39"/>
    <w:rsid w:val="00EF7B33"/>
    <w:pPr>
      <w:tabs>
        <w:tab w:val="clear" w:pos="360"/>
        <w:tab w:val="clear" w:pos="720"/>
        <w:tab w:val="clear" w:pos="1080"/>
        <w:tab w:val="clear" w:pos="1440"/>
        <w:tab w:val="clear" w:pos="1800"/>
        <w:tab w:val="clear" w:pos="2160"/>
        <w:tab w:val="right" w:leader="dot" w:pos="8640"/>
      </w:tabs>
      <w:spacing w:after="100"/>
      <w:ind w:left="288"/>
    </w:pPr>
  </w:style>
  <w:style w:type="paragraph" w:styleId="TOC3">
    <w:name w:val="toc 3"/>
    <w:basedOn w:val="Normal"/>
    <w:next w:val="Normal"/>
    <w:autoRedefine/>
    <w:uiPriority w:val="39"/>
    <w:rsid w:val="00EF7B33"/>
    <w:pPr>
      <w:tabs>
        <w:tab w:val="clear" w:pos="360"/>
        <w:tab w:val="clear" w:pos="720"/>
        <w:tab w:val="clear" w:pos="1080"/>
        <w:tab w:val="clear" w:pos="1440"/>
        <w:tab w:val="clear" w:pos="1800"/>
        <w:tab w:val="clear" w:pos="2160"/>
        <w:tab w:val="right" w:leader="dot" w:pos="8640"/>
      </w:tabs>
      <w:spacing w:after="100"/>
      <w:ind w:left="576"/>
    </w:pPr>
    <w:rPr>
      <w:noProof/>
    </w:rPr>
  </w:style>
  <w:style w:type="paragraph" w:customStyle="1" w:styleId="TOCTitle">
    <w:name w:val="TOCTitle"/>
    <w:basedOn w:val="HeadingBase"/>
    <w:rsid w:val="00014859"/>
    <w:pPr>
      <w:keepNext/>
      <w:spacing w:before="960" w:after="480"/>
    </w:pPr>
    <w:rPr>
      <w:sz w:val="60"/>
    </w:rPr>
  </w:style>
  <w:style w:type="character" w:customStyle="1" w:styleId="C1HGroupInvisible">
    <w:name w:val="C1H Group Invisible"/>
    <w:rsid w:val="00014859"/>
    <w:rPr>
      <w:i/>
      <w:vanish/>
      <w:color w:val="808000"/>
    </w:rPr>
  </w:style>
  <w:style w:type="paragraph" w:customStyle="1" w:styleId="C1HBullet">
    <w:name w:val="C1H Bullet"/>
    <w:basedOn w:val="BodyText"/>
    <w:rsid w:val="00014859"/>
    <w:pPr>
      <w:numPr>
        <w:numId w:val="1"/>
      </w:numPr>
    </w:pPr>
  </w:style>
  <w:style w:type="paragraph" w:customStyle="1" w:styleId="C1HBullet2">
    <w:name w:val="C1H Bullet 2"/>
    <w:basedOn w:val="BodyText"/>
    <w:rsid w:val="00014859"/>
    <w:pPr>
      <w:numPr>
        <w:numId w:val="2"/>
      </w:numPr>
    </w:pPr>
  </w:style>
  <w:style w:type="paragraph" w:customStyle="1" w:styleId="C1HBullet2A">
    <w:name w:val="C1H Bullet 2A"/>
    <w:basedOn w:val="BodyText"/>
    <w:rsid w:val="00014859"/>
    <w:pPr>
      <w:numPr>
        <w:numId w:val="3"/>
      </w:numPr>
    </w:pPr>
  </w:style>
  <w:style w:type="paragraph" w:customStyle="1" w:styleId="C1HNumber">
    <w:name w:val="C1H Number"/>
    <w:basedOn w:val="BodyText"/>
    <w:rsid w:val="00014859"/>
    <w:pPr>
      <w:numPr>
        <w:numId w:val="4"/>
      </w:numPr>
    </w:pPr>
  </w:style>
  <w:style w:type="paragraph" w:customStyle="1" w:styleId="C1HNumber2">
    <w:name w:val="C1H Number 2"/>
    <w:basedOn w:val="BodyText"/>
    <w:rsid w:val="00014859"/>
    <w:pPr>
      <w:numPr>
        <w:numId w:val="5"/>
      </w:numPr>
    </w:pPr>
  </w:style>
  <w:style w:type="paragraph" w:customStyle="1" w:styleId="C1HContinue">
    <w:name w:val="C1H Continue"/>
    <w:basedOn w:val="BodyText"/>
    <w:rsid w:val="00014859"/>
    <w:pPr>
      <w:ind w:left="3960"/>
    </w:pPr>
  </w:style>
  <w:style w:type="paragraph" w:customStyle="1" w:styleId="C1HContinue2">
    <w:name w:val="C1H Continue 2"/>
    <w:basedOn w:val="BodyText"/>
    <w:rsid w:val="00014859"/>
    <w:pPr>
      <w:ind w:left="4320"/>
    </w:pPr>
  </w:style>
  <w:style w:type="character" w:customStyle="1" w:styleId="C1HJump">
    <w:name w:val="C1H Jump"/>
    <w:rsid w:val="00014859"/>
    <w:rPr>
      <w:color w:val="008000"/>
    </w:rPr>
  </w:style>
  <w:style w:type="character" w:customStyle="1" w:styleId="C1HPopup">
    <w:name w:val="C1H Popup"/>
    <w:rsid w:val="00014859"/>
    <w:rPr>
      <w:i/>
      <w:color w:val="008000"/>
    </w:rPr>
  </w:style>
  <w:style w:type="character" w:customStyle="1" w:styleId="C1HIndex">
    <w:name w:val="C1H Index"/>
    <w:rsid w:val="00014859"/>
    <w:rPr>
      <w:color w:val="808000"/>
    </w:rPr>
  </w:style>
  <w:style w:type="character" w:customStyle="1" w:styleId="C1HIndexInvisible">
    <w:name w:val="C1H Index Invisible"/>
    <w:rsid w:val="00014859"/>
    <w:rPr>
      <w:vanish/>
      <w:color w:val="808000"/>
    </w:rPr>
  </w:style>
  <w:style w:type="paragraph" w:customStyle="1" w:styleId="MidTopic">
    <w:name w:val="MidTopic"/>
    <w:basedOn w:val="Heading3"/>
    <w:next w:val="BodyText"/>
    <w:rsid w:val="00014859"/>
    <w:pPr>
      <w:outlineLvl w:val="9"/>
    </w:pPr>
  </w:style>
  <w:style w:type="paragraph" w:customStyle="1" w:styleId="WhatsThis">
    <w:name w:val="WhatsThis"/>
    <w:basedOn w:val="Heading3"/>
    <w:next w:val="C1HPopupTopicText"/>
    <w:rsid w:val="00014859"/>
    <w:pPr>
      <w:outlineLvl w:val="9"/>
    </w:pPr>
  </w:style>
  <w:style w:type="character" w:customStyle="1" w:styleId="C1HKeywordLink">
    <w:name w:val="C1H Keyword Link"/>
    <w:rsid w:val="00014859"/>
    <w:rPr>
      <w:color w:val="808000"/>
      <w:u w:val="single"/>
    </w:rPr>
  </w:style>
  <w:style w:type="character" w:customStyle="1" w:styleId="C1HGroupLink">
    <w:name w:val="C1H Group Link"/>
    <w:rsid w:val="00AC1344"/>
    <w:rPr>
      <w:i/>
      <w:vanish/>
      <w:color w:val="808000"/>
      <w:u w:val="single"/>
    </w:rPr>
  </w:style>
  <w:style w:type="character" w:customStyle="1" w:styleId="C1HLinkTag">
    <w:name w:val="C1H Link Tag"/>
    <w:rsid w:val="00014859"/>
    <w:rPr>
      <w:color w:val="3366FF"/>
    </w:rPr>
  </w:style>
  <w:style w:type="character" w:customStyle="1" w:styleId="C1HLinkTagInvisible">
    <w:name w:val="C1H Link Tag Invisible"/>
    <w:rsid w:val="00014859"/>
    <w:rPr>
      <w:vanish/>
      <w:color w:val="3366FF"/>
    </w:rPr>
  </w:style>
  <w:style w:type="character" w:customStyle="1" w:styleId="C1HContextID">
    <w:name w:val="C1H Context ID"/>
    <w:rsid w:val="00014859"/>
    <w:rPr>
      <w:vanish/>
      <w:color w:val="FF00FF"/>
    </w:rPr>
  </w:style>
  <w:style w:type="character" w:customStyle="1" w:styleId="C1HConditional">
    <w:name w:val="C1H Conditional"/>
    <w:rsid w:val="00014859"/>
    <w:rPr>
      <w:bdr w:val="none" w:sz="0" w:space="0" w:color="auto"/>
      <w:shd w:val="clear" w:color="auto" w:fill="D9D9D9"/>
    </w:rPr>
  </w:style>
  <w:style w:type="paragraph" w:styleId="BalloonText">
    <w:name w:val="Balloon Text"/>
    <w:basedOn w:val="Normal"/>
    <w:link w:val="BalloonTextChar"/>
    <w:rsid w:val="00EF7B33"/>
    <w:pPr>
      <w:spacing w:after="0"/>
    </w:pPr>
    <w:rPr>
      <w:rFonts w:ascii="Tahoma" w:hAnsi="Tahoma" w:cs="Tahoma"/>
      <w:sz w:val="16"/>
      <w:szCs w:val="16"/>
    </w:rPr>
  </w:style>
  <w:style w:type="character" w:styleId="CommentReference">
    <w:name w:val="annotation reference"/>
    <w:semiHidden/>
    <w:rsid w:val="00014859"/>
    <w:rPr>
      <w:sz w:val="16"/>
      <w:szCs w:val="16"/>
    </w:rPr>
  </w:style>
  <w:style w:type="paragraph" w:styleId="CommentText">
    <w:name w:val="annotation text"/>
    <w:basedOn w:val="Normal"/>
    <w:link w:val="CommentTextChar"/>
    <w:rsid w:val="00EF7B33"/>
    <w:rPr>
      <w:szCs w:val="20"/>
    </w:rPr>
  </w:style>
  <w:style w:type="paragraph" w:styleId="CommentSubject">
    <w:name w:val="annotation subject"/>
    <w:basedOn w:val="CommentText"/>
    <w:next w:val="CommentText"/>
    <w:semiHidden/>
    <w:rsid w:val="00014859"/>
    <w:rPr>
      <w:b/>
      <w:bCs/>
    </w:rPr>
  </w:style>
  <w:style w:type="character" w:customStyle="1" w:styleId="C1HOnline">
    <w:name w:val="C1H Online"/>
    <w:rsid w:val="00014859"/>
    <w:rPr>
      <w:bdr w:val="none" w:sz="0" w:space="0" w:color="auto"/>
      <w:shd w:val="clear" w:color="auto" w:fill="99CCFF"/>
    </w:rPr>
  </w:style>
  <w:style w:type="character" w:customStyle="1" w:styleId="C1HManual">
    <w:name w:val="C1H Manual"/>
    <w:rsid w:val="00014859"/>
    <w:rPr>
      <w:bdr w:val="none" w:sz="0" w:space="0" w:color="auto"/>
      <w:shd w:val="clear" w:color="auto" w:fill="CCFFCC"/>
    </w:rPr>
  </w:style>
  <w:style w:type="paragraph" w:customStyle="1" w:styleId="C1HPopupTopicText">
    <w:name w:val="C1H Popup Topic Text"/>
    <w:basedOn w:val="BodyText"/>
    <w:rsid w:val="00014859"/>
  </w:style>
  <w:style w:type="character" w:customStyle="1" w:styleId="C1HContentsTitle">
    <w:name w:val="C1H Contents Title"/>
    <w:rsid w:val="00014859"/>
    <w:rPr>
      <w:color w:val="993300"/>
    </w:rPr>
  </w:style>
  <w:style w:type="character" w:customStyle="1" w:styleId="C1HTopicProperties">
    <w:name w:val="C1H Topic Properties"/>
    <w:rsid w:val="00014859"/>
    <w:rPr>
      <w:vanish/>
      <w:color w:val="800080"/>
    </w:rPr>
  </w:style>
  <w:style w:type="paragraph" w:customStyle="1" w:styleId="GlossaryHeading">
    <w:name w:val="Glossary Heading"/>
    <w:basedOn w:val="HeadingBase"/>
    <w:next w:val="C1HPopupTopicText"/>
    <w:rsid w:val="00014859"/>
    <w:pPr>
      <w:keepNext/>
      <w:spacing w:before="340"/>
      <w:ind w:left="2880"/>
      <w:outlineLvl w:val="4"/>
    </w:pPr>
    <w:rPr>
      <w:sz w:val="28"/>
      <w:szCs w:val="28"/>
    </w:rPr>
  </w:style>
  <w:style w:type="paragraph" w:styleId="BodyTextIndent">
    <w:name w:val="Body Text Indent"/>
    <w:basedOn w:val="Normal"/>
    <w:rsid w:val="00014859"/>
    <w:pPr>
      <w:spacing w:after="120"/>
      <w:ind w:left="3163"/>
    </w:pPr>
  </w:style>
  <w:style w:type="paragraph" w:styleId="BodyTextFirstIndent">
    <w:name w:val="Body Text First Indent"/>
    <w:basedOn w:val="BodyText"/>
    <w:rsid w:val="00014859"/>
    <w:pPr>
      <w:spacing w:before="0" w:after="120"/>
      <w:ind w:firstLine="210"/>
    </w:pPr>
  </w:style>
  <w:style w:type="character" w:customStyle="1" w:styleId="C1HInlineExpand">
    <w:name w:val="C1H Inline Expand"/>
    <w:rsid w:val="00014859"/>
    <w:rPr>
      <w:color w:val="008080"/>
    </w:rPr>
  </w:style>
  <w:style w:type="character" w:customStyle="1" w:styleId="C1HExpandText">
    <w:name w:val="C1H Expand Text"/>
    <w:rsid w:val="00014859"/>
    <w:rPr>
      <w:vanish/>
      <w:bdr w:val="none" w:sz="0" w:space="0" w:color="auto"/>
      <w:shd w:val="clear" w:color="auto" w:fill="CCFFFF"/>
    </w:rPr>
  </w:style>
  <w:style w:type="character" w:customStyle="1" w:styleId="C1HInlinePopup">
    <w:name w:val="C1H Inline Popup"/>
    <w:rsid w:val="00014859"/>
    <w:rPr>
      <w:i/>
      <w:color w:val="008080"/>
      <w:u w:val="single"/>
    </w:rPr>
  </w:style>
  <w:style w:type="character" w:customStyle="1" w:styleId="C1HPopupText">
    <w:name w:val="C1H Popup Text"/>
    <w:basedOn w:val="C1HExpandText"/>
    <w:rsid w:val="00014859"/>
  </w:style>
  <w:style w:type="character" w:customStyle="1" w:styleId="C1HInlineDropdown">
    <w:name w:val="C1H Inline Dropdown"/>
    <w:rsid w:val="00014859"/>
    <w:rPr>
      <w:color w:val="008080"/>
      <w:u w:val="single"/>
    </w:rPr>
  </w:style>
  <w:style w:type="character" w:customStyle="1" w:styleId="C1HDropdownText">
    <w:name w:val="C1H Dropdown Text"/>
    <w:basedOn w:val="C1HExpandText"/>
    <w:rsid w:val="00014859"/>
  </w:style>
  <w:style w:type="paragraph" w:customStyle="1" w:styleId="GlossaryHeadingnoautolinks">
    <w:name w:val="Glossary Heading (no auto links)"/>
    <w:basedOn w:val="GlossaryHeading"/>
    <w:next w:val="C1HPopupTopicText"/>
    <w:rsid w:val="00014859"/>
    <w:rPr>
      <w:color w:val="993300"/>
    </w:rPr>
  </w:style>
  <w:style w:type="character" w:customStyle="1" w:styleId="C1HVariable">
    <w:name w:val="C1H Variable"/>
    <w:rsid w:val="00611D35"/>
    <w:rPr>
      <w:i/>
      <w:color w:val="993300"/>
    </w:rPr>
  </w:style>
  <w:style w:type="paragraph" w:customStyle="1" w:styleId="C1SectionCollapsed">
    <w:name w:val="C1 Section Collapsed"/>
    <w:basedOn w:val="Heading4"/>
    <w:next w:val="BodyText"/>
    <w:rsid w:val="00197319"/>
    <w:pPr>
      <w:outlineLvl w:val="9"/>
    </w:pPr>
  </w:style>
  <w:style w:type="paragraph" w:customStyle="1" w:styleId="C1SectionExpanded">
    <w:name w:val="C1 Section Expanded"/>
    <w:basedOn w:val="Heading4"/>
    <w:next w:val="BodyText"/>
    <w:rsid w:val="00197319"/>
    <w:pPr>
      <w:outlineLvl w:val="9"/>
    </w:pPr>
  </w:style>
  <w:style w:type="paragraph" w:customStyle="1" w:styleId="C1SectionEnd">
    <w:name w:val="C1 Section End"/>
    <w:basedOn w:val="BodyText"/>
    <w:next w:val="BodyText"/>
    <w:rsid w:val="00074BE4"/>
  </w:style>
  <w:style w:type="paragraph" w:customStyle="1" w:styleId="--------------------------------------">
    <w:name w:val="!--------------------------------------"/>
    <w:basedOn w:val="Normal"/>
    <w:uiPriority w:val="9"/>
    <w:rsid w:val="00EF7B33"/>
    <w:pPr>
      <w:tabs>
        <w:tab w:val="clear" w:pos="360"/>
        <w:tab w:val="clear" w:pos="720"/>
        <w:tab w:val="clear" w:pos="1080"/>
        <w:tab w:val="clear" w:pos="1440"/>
        <w:tab w:val="clear" w:pos="1800"/>
        <w:tab w:val="clear" w:pos="2160"/>
      </w:tabs>
      <w:jc w:val="center"/>
    </w:pPr>
    <w:rPr>
      <w:sz w:val="48"/>
      <w:szCs w:val="48"/>
    </w:rPr>
  </w:style>
  <w:style w:type="paragraph" w:customStyle="1" w:styleId="ChapterNumber">
    <w:name w:val="Chapter Number"/>
    <w:basedOn w:val="Normal"/>
    <w:next w:val="Normal"/>
    <w:qFormat/>
    <w:rsid w:val="00EF7B33"/>
    <w:pPr>
      <w:jc w:val="right"/>
    </w:pPr>
    <w:rPr>
      <w:rFonts w:ascii="Arial" w:hAnsi="Arial"/>
      <w:b/>
      <w:color w:val="1F497D" w:themeColor="text2"/>
      <w:sz w:val="36"/>
    </w:rPr>
  </w:style>
  <w:style w:type="paragraph" w:customStyle="1" w:styleId="Appendix">
    <w:name w:val="Appendix"/>
    <w:basedOn w:val="ChapterNumber"/>
    <w:next w:val="Normal"/>
    <w:qFormat/>
    <w:rsid w:val="00EF7B33"/>
  </w:style>
  <w:style w:type="paragraph" w:styleId="BodyText3">
    <w:name w:val="Body Text 3"/>
    <w:basedOn w:val="Normal"/>
    <w:link w:val="BodyText3Char"/>
    <w:rsid w:val="00EF7B33"/>
    <w:pPr>
      <w:spacing w:after="120"/>
    </w:pPr>
    <w:rPr>
      <w:sz w:val="16"/>
      <w:szCs w:val="16"/>
    </w:rPr>
  </w:style>
  <w:style w:type="character" w:customStyle="1" w:styleId="BodyText3Char">
    <w:name w:val="Body Text 3 Char"/>
    <w:basedOn w:val="DefaultParagraphFont"/>
    <w:link w:val="BodyText3"/>
    <w:rsid w:val="00EF7B33"/>
    <w:rPr>
      <w:rFonts w:ascii="Verdana" w:hAnsi="Verdana" w:cs="Times New Roman"/>
      <w:sz w:val="16"/>
      <w:szCs w:val="16"/>
      <w:lang w:val="en-US" w:eastAsia="en-US"/>
    </w:rPr>
  </w:style>
  <w:style w:type="character" w:customStyle="1" w:styleId="Bold">
    <w:name w:val="Bold"/>
    <w:basedOn w:val="DefaultParagraphFont"/>
    <w:uiPriority w:val="1"/>
    <w:qFormat/>
    <w:rsid w:val="00EF7B33"/>
    <w:rPr>
      <w:b/>
    </w:rPr>
  </w:style>
  <w:style w:type="paragraph" w:customStyle="1" w:styleId="CodeLine">
    <w:name w:val="Code Line"/>
    <w:basedOn w:val="NormalIndent"/>
    <w:qFormat/>
    <w:rsid w:val="00EF7B33"/>
    <w:pPr>
      <w:spacing w:after="0"/>
      <w:ind w:left="0"/>
    </w:pPr>
    <w:rPr>
      <w:rFonts w:ascii="Courier New" w:hAnsi="Courier New"/>
      <w:noProof/>
    </w:rPr>
  </w:style>
  <w:style w:type="character" w:customStyle="1" w:styleId="CodeText">
    <w:name w:val="Code Text"/>
    <w:basedOn w:val="DefaultParagraphFont"/>
    <w:uiPriority w:val="1"/>
    <w:qFormat/>
    <w:rsid w:val="00EF7B33"/>
    <w:rPr>
      <w:rFonts w:ascii="Courier New" w:hAnsi="Courier New"/>
      <w:sz w:val="20"/>
    </w:rPr>
  </w:style>
  <w:style w:type="paragraph" w:customStyle="1" w:styleId="Comment">
    <w:name w:val="Comment"/>
    <w:basedOn w:val="Normal"/>
    <w:next w:val="Normal"/>
    <w:qFormat/>
    <w:rsid w:val="00EF7B33"/>
    <w:rPr>
      <w:color w:val="FF0000"/>
    </w:rPr>
  </w:style>
  <w:style w:type="paragraph" w:styleId="DocumentMap">
    <w:name w:val="Document Map"/>
    <w:basedOn w:val="Normal"/>
    <w:link w:val="DocumentMapChar"/>
    <w:rsid w:val="00EF7B33"/>
    <w:pPr>
      <w:spacing w:after="0"/>
    </w:pPr>
    <w:rPr>
      <w:rFonts w:ascii="Tahoma" w:hAnsi="Tahoma" w:cs="Tahoma"/>
      <w:sz w:val="16"/>
      <w:szCs w:val="16"/>
    </w:rPr>
  </w:style>
  <w:style w:type="character" w:customStyle="1" w:styleId="DocumentMapChar">
    <w:name w:val="Document Map Char"/>
    <w:basedOn w:val="DefaultParagraphFont"/>
    <w:link w:val="DocumentMap"/>
    <w:rsid w:val="00EF7B33"/>
    <w:rPr>
      <w:rFonts w:ascii="Tahoma" w:hAnsi="Tahoma" w:cs="Tahoma"/>
      <w:sz w:val="16"/>
      <w:szCs w:val="16"/>
      <w:lang w:val="en-US" w:eastAsia="en-US"/>
    </w:rPr>
  </w:style>
  <w:style w:type="character" w:styleId="FollowedHyperlink">
    <w:name w:val="FollowedHyperlink"/>
    <w:basedOn w:val="DefaultParagraphFont"/>
    <w:rsid w:val="00EF7B33"/>
    <w:rPr>
      <w:color w:val="800080" w:themeColor="followedHyperlink"/>
      <w:u w:val="single"/>
    </w:rPr>
  </w:style>
  <w:style w:type="character" w:styleId="FootnoteReference">
    <w:name w:val="footnote reference"/>
    <w:basedOn w:val="DefaultParagraphFont"/>
    <w:rsid w:val="00EF7B33"/>
    <w:rPr>
      <w:vertAlign w:val="superscript"/>
    </w:rPr>
  </w:style>
  <w:style w:type="character" w:customStyle="1" w:styleId="Heading7Char">
    <w:name w:val="Heading 7 Char"/>
    <w:basedOn w:val="DefaultParagraphFont"/>
    <w:link w:val="Heading7"/>
    <w:rsid w:val="00EF7B33"/>
    <w:rPr>
      <w:rFonts w:ascii="Arial" w:hAnsi="Arial" w:cs="Times New Roman"/>
      <w:b/>
      <w:bCs/>
      <w:vanish/>
      <w:color w:val="1F497D"/>
      <w:sz w:val="36"/>
      <w:szCs w:val="28"/>
      <w:lang w:val="en-US" w:eastAsia="en-US"/>
    </w:rPr>
  </w:style>
  <w:style w:type="character" w:customStyle="1" w:styleId="Heading8Char">
    <w:name w:val="Heading 8 Char"/>
    <w:basedOn w:val="DefaultParagraphFont"/>
    <w:link w:val="Heading8"/>
    <w:rsid w:val="00EF7B33"/>
    <w:rPr>
      <w:rFonts w:ascii="Arial" w:hAnsi="Arial" w:cs="Times New Roman"/>
      <w:b/>
      <w:bCs/>
      <w:vanish/>
      <w:color w:val="1F497D"/>
      <w:sz w:val="28"/>
      <w:szCs w:val="28"/>
      <w:lang w:val="en-US" w:eastAsia="en-US"/>
    </w:rPr>
  </w:style>
  <w:style w:type="character" w:customStyle="1" w:styleId="Heading9Char">
    <w:name w:val="Heading 9 Char"/>
    <w:basedOn w:val="DefaultParagraphFont"/>
    <w:link w:val="Heading9"/>
    <w:rsid w:val="00EF7B33"/>
    <w:rPr>
      <w:rFonts w:ascii="Arial" w:hAnsi="Arial" w:cs="Arial"/>
      <w:bCs/>
      <w:iCs/>
      <w:vanish/>
      <w:color w:val="1F497D" w:themeColor="text2"/>
      <w:sz w:val="24"/>
      <w:lang w:val="en-US" w:eastAsia="en-US"/>
    </w:rPr>
  </w:style>
  <w:style w:type="paragraph" w:customStyle="1" w:styleId="HeadingSubNoTOC">
    <w:name w:val="Heading Sub No TOC"/>
    <w:basedOn w:val="Normal"/>
    <w:next w:val="Normal"/>
    <w:rsid w:val="00EF7B33"/>
    <w:pPr>
      <w:keepNext/>
      <w:spacing w:before="560"/>
    </w:pPr>
    <w:rPr>
      <w:rFonts w:ascii="Arial" w:hAnsi="Arial" w:cs="Arial"/>
      <w:b/>
      <w:color w:val="1F497D" w:themeColor="text2"/>
      <w:sz w:val="24"/>
    </w:rPr>
  </w:style>
  <w:style w:type="character" w:styleId="Hyperlink">
    <w:name w:val="Hyperlink"/>
    <w:basedOn w:val="DefaultParagraphFont"/>
    <w:uiPriority w:val="99"/>
    <w:rsid w:val="00EF7B33"/>
    <w:rPr>
      <w:color w:val="0000FF"/>
      <w:u w:val="single"/>
    </w:rPr>
  </w:style>
  <w:style w:type="paragraph" w:styleId="Index5">
    <w:name w:val="index 5"/>
    <w:basedOn w:val="Normal"/>
    <w:next w:val="Normal"/>
    <w:autoRedefine/>
    <w:rsid w:val="00EF7B33"/>
    <w:pPr>
      <w:tabs>
        <w:tab w:val="clear" w:pos="360"/>
        <w:tab w:val="clear" w:pos="720"/>
        <w:tab w:val="clear" w:pos="1080"/>
        <w:tab w:val="clear" w:pos="1440"/>
        <w:tab w:val="clear" w:pos="1800"/>
        <w:tab w:val="clear" w:pos="2160"/>
      </w:tabs>
      <w:spacing w:before="360" w:after="240"/>
      <w:ind w:left="202" w:hanging="202"/>
    </w:pPr>
    <w:rPr>
      <w:rFonts w:ascii="Arial" w:hAnsi="Arial"/>
      <w:i/>
    </w:rPr>
  </w:style>
  <w:style w:type="character" w:customStyle="1" w:styleId="inline-control-link">
    <w:name w:val="inline-control-link"/>
    <w:basedOn w:val="DefaultParagraphFont"/>
    <w:rsid w:val="00EF7B33"/>
  </w:style>
  <w:style w:type="character" w:customStyle="1" w:styleId="InvisibleChap-Appx">
    <w:name w:val="Invisible Chap-Appx"/>
    <w:uiPriority w:val="1"/>
    <w:qFormat/>
    <w:rsid w:val="00EF7B33"/>
    <w:rPr>
      <w:color w:val="FFFFFF" w:themeColor="background1"/>
      <w:sz w:val="2"/>
      <w:szCs w:val="2"/>
    </w:rPr>
  </w:style>
  <w:style w:type="paragraph" w:customStyle="1" w:styleId="InvisibleHeader">
    <w:name w:val="Invisible Header"/>
    <w:basedOn w:val="Normal"/>
    <w:qFormat/>
    <w:rsid w:val="00EF7B33"/>
    <w:pPr>
      <w:keepNext/>
      <w:keepLines/>
      <w:spacing w:after="0" w:line="14" w:lineRule="exact"/>
    </w:pPr>
    <w:rPr>
      <w:color w:val="FFFFFF" w:themeColor="background1"/>
      <w:sz w:val="2"/>
    </w:rPr>
  </w:style>
  <w:style w:type="character" w:customStyle="1" w:styleId="InvisibleOnline">
    <w:name w:val="Invisible Online"/>
    <w:uiPriority w:val="1"/>
    <w:qFormat/>
    <w:rsid w:val="00EF7B33"/>
  </w:style>
  <w:style w:type="character" w:customStyle="1" w:styleId="InvisiblePDF">
    <w:name w:val="Invisible PDF"/>
    <w:uiPriority w:val="1"/>
    <w:qFormat/>
    <w:rsid w:val="00EF7B33"/>
    <w:rPr>
      <w:vanish/>
    </w:rPr>
  </w:style>
  <w:style w:type="character" w:customStyle="1" w:styleId="Italic">
    <w:name w:val="Italic"/>
    <w:basedOn w:val="DefaultParagraphFont"/>
    <w:uiPriority w:val="1"/>
    <w:qFormat/>
    <w:rsid w:val="00EF7B33"/>
    <w:rPr>
      <w:i/>
    </w:rPr>
  </w:style>
  <w:style w:type="paragraph" w:styleId="List3">
    <w:name w:val="List 3"/>
    <w:basedOn w:val="Normal"/>
    <w:rsid w:val="00EF7B33"/>
    <w:pPr>
      <w:ind w:left="1080" w:hanging="360"/>
      <w:contextualSpacing/>
    </w:pPr>
  </w:style>
  <w:style w:type="paragraph" w:styleId="List5">
    <w:name w:val="List 5"/>
    <w:basedOn w:val="Normal"/>
    <w:rsid w:val="00EF7B33"/>
    <w:pPr>
      <w:ind w:left="1800" w:hanging="360"/>
      <w:contextualSpacing/>
    </w:pPr>
  </w:style>
  <w:style w:type="paragraph" w:styleId="ListBullet">
    <w:name w:val="List Bullet"/>
    <w:basedOn w:val="Normal"/>
    <w:qFormat/>
    <w:rsid w:val="00EF7B33"/>
    <w:pPr>
      <w:numPr>
        <w:numId w:val="8"/>
      </w:numPr>
      <w:tabs>
        <w:tab w:val="clear" w:pos="360"/>
        <w:tab w:val="clear" w:pos="1440"/>
      </w:tabs>
    </w:pPr>
  </w:style>
  <w:style w:type="numbering" w:customStyle="1" w:styleId="ListBullet1">
    <w:name w:val="List Bullet 1"/>
    <w:basedOn w:val="NoList"/>
    <w:uiPriority w:val="99"/>
    <w:rsid w:val="00EF7B33"/>
    <w:pPr>
      <w:numPr>
        <w:numId w:val="7"/>
      </w:numPr>
    </w:pPr>
  </w:style>
  <w:style w:type="paragraph" w:styleId="ListBullet2">
    <w:name w:val="List Bullet 2"/>
    <w:basedOn w:val="Normal"/>
    <w:rsid w:val="00EF7B33"/>
    <w:pPr>
      <w:numPr>
        <w:ilvl w:val="1"/>
        <w:numId w:val="8"/>
      </w:numPr>
      <w:tabs>
        <w:tab w:val="clear" w:pos="360"/>
        <w:tab w:val="clear" w:pos="1440"/>
      </w:tabs>
    </w:pPr>
  </w:style>
  <w:style w:type="paragraph" w:styleId="ListBullet3">
    <w:name w:val="List Bullet 3"/>
    <w:basedOn w:val="Normal"/>
    <w:rsid w:val="00EF7B33"/>
    <w:pPr>
      <w:numPr>
        <w:ilvl w:val="2"/>
        <w:numId w:val="8"/>
      </w:numPr>
      <w:tabs>
        <w:tab w:val="clear" w:pos="360"/>
      </w:tabs>
      <w:contextualSpacing/>
    </w:pPr>
  </w:style>
  <w:style w:type="paragraph" w:styleId="ListNumber">
    <w:name w:val="List Number"/>
    <w:basedOn w:val="Normal"/>
    <w:qFormat/>
    <w:rsid w:val="00EF7B33"/>
    <w:pPr>
      <w:numPr>
        <w:ilvl w:val="1"/>
        <w:numId w:val="13"/>
      </w:numPr>
      <w:tabs>
        <w:tab w:val="clear" w:pos="360"/>
      </w:tabs>
    </w:pPr>
  </w:style>
  <w:style w:type="paragraph" w:styleId="ListContinue">
    <w:name w:val="List Continue"/>
    <w:basedOn w:val="ListNumber"/>
    <w:rsid w:val="00EF7B33"/>
    <w:pPr>
      <w:numPr>
        <w:numId w:val="0"/>
      </w:numPr>
    </w:pPr>
  </w:style>
  <w:style w:type="paragraph" w:styleId="ListContinue2">
    <w:name w:val="List Continue 2"/>
    <w:basedOn w:val="Normal"/>
    <w:rsid w:val="00EF7B33"/>
    <w:pPr>
      <w:spacing w:after="120"/>
      <w:ind w:left="720"/>
      <w:contextualSpacing/>
    </w:pPr>
  </w:style>
  <w:style w:type="paragraph" w:styleId="ListContinue5">
    <w:name w:val="List Continue 5"/>
    <w:basedOn w:val="Normal"/>
    <w:rsid w:val="00EF7B33"/>
    <w:pPr>
      <w:spacing w:after="120"/>
      <w:ind w:left="1800"/>
      <w:contextualSpacing/>
    </w:pPr>
  </w:style>
  <w:style w:type="paragraph" w:styleId="ListNumber2">
    <w:name w:val="List Number 2"/>
    <w:basedOn w:val="Normal"/>
    <w:rsid w:val="00EF7B33"/>
    <w:pPr>
      <w:numPr>
        <w:ilvl w:val="2"/>
        <w:numId w:val="13"/>
      </w:numPr>
      <w:tabs>
        <w:tab w:val="clear" w:pos="360"/>
      </w:tabs>
      <w:contextualSpacing/>
    </w:pPr>
  </w:style>
  <w:style w:type="paragraph" w:styleId="ListNumber3">
    <w:name w:val="List Number 3"/>
    <w:basedOn w:val="Normal"/>
    <w:rsid w:val="00EF7B33"/>
    <w:pPr>
      <w:numPr>
        <w:ilvl w:val="3"/>
        <w:numId w:val="13"/>
      </w:numPr>
      <w:tabs>
        <w:tab w:val="clear" w:pos="360"/>
        <w:tab w:val="clear" w:pos="1080"/>
      </w:tabs>
      <w:contextualSpacing/>
    </w:pPr>
  </w:style>
  <w:style w:type="paragraph" w:styleId="ListNumber4">
    <w:name w:val="List Number 4"/>
    <w:basedOn w:val="Normal"/>
    <w:rsid w:val="00EF7B33"/>
    <w:pPr>
      <w:numPr>
        <w:numId w:val="10"/>
      </w:numPr>
      <w:tabs>
        <w:tab w:val="clear" w:pos="360"/>
      </w:tabs>
      <w:contextualSpacing/>
    </w:pPr>
  </w:style>
  <w:style w:type="paragraph" w:customStyle="1" w:styleId="ListNumberStart">
    <w:name w:val="List Number Start"/>
    <w:basedOn w:val="ListNumber"/>
    <w:next w:val="ListNumber"/>
    <w:qFormat/>
    <w:rsid w:val="00EF7B33"/>
    <w:pPr>
      <w:numPr>
        <w:ilvl w:val="0"/>
        <w:numId w:val="11"/>
      </w:numPr>
      <w:tabs>
        <w:tab w:val="clear" w:pos="720"/>
      </w:tabs>
    </w:pPr>
  </w:style>
  <w:style w:type="paragraph" w:styleId="ListParagraph">
    <w:name w:val="List Paragraph"/>
    <w:basedOn w:val="Normal"/>
    <w:uiPriority w:val="34"/>
    <w:qFormat/>
    <w:rsid w:val="00EF7B33"/>
    <w:pPr>
      <w:numPr>
        <w:numId w:val="12"/>
      </w:numPr>
      <w:tabs>
        <w:tab w:val="clear" w:pos="720"/>
      </w:tabs>
      <w:contextualSpacing/>
    </w:pPr>
  </w:style>
  <w:style w:type="paragraph" w:customStyle="1" w:styleId="ListNumStart">
    <w:name w:val="ListNumStart"/>
    <w:basedOn w:val="Normal"/>
    <w:next w:val="ListNumber"/>
    <w:qFormat/>
    <w:rsid w:val="00EF7B33"/>
    <w:pPr>
      <w:keepNext/>
      <w:numPr>
        <w:numId w:val="13"/>
      </w:numPr>
      <w:tabs>
        <w:tab w:val="clear" w:pos="360"/>
        <w:tab w:val="clear" w:pos="720"/>
        <w:tab w:val="clear" w:pos="1080"/>
        <w:tab w:val="clear" w:pos="1440"/>
        <w:tab w:val="clear" w:pos="1800"/>
        <w:tab w:val="clear" w:pos="2160"/>
      </w:tabs>
      <w:spacing w:before="240"/>
    </w:pPr>
    <w:rPr>
      <w:b/>
    </w:rPr>
  </w:style>
  <w:style w:type="paragraph" w:customStyle="1" w:styleId="ListNumStartBlank">
    <w:name w:val="ListNumStartBlank"/>
    <w:basedOn w:val="ListNumStart"/>
    <w:next w:val="ListNumber"/>
    <w:qFormat/>
    <w:rsid w:val="00EF7B33"/>
    <w:pPr>
      <w:numPr>
        <w:numId w:val="0"/>
      </w:numPr>
      <w:spacing w:before="0" w:after="0" w:line="20" w:lineRule="exact"/>
    </w:pPr>
    <w:rPr>
      <w:b w:val="0"/>
      <w:color w:val="FFFFFF" w:themeColor="background1"/>
      <w:sz w:val="2"/>
    </w:rPr>
  </w:style>
  <w:style w:type="paragraph" w:customStyle="1" w:styleId="MidTopicMarker">
    <w:name w:val="MidTopicMarker"/>
    <w:basedOn w:val="InvisibleHeader"/>
    <w:next w:val="Normal"/>
    <w:qFormat/>
    <w:rsid w:val="00EF7B33"/>
  </w:style>
  <w:style w:type="table" w:customStyle="1" w:styleId="Nolines">
    <w:name w:val="No lines"/>
    <w:basedOn w:val="TableNormal"/>
    <w:uiPriority w:val="99"/>
    <w:qFormat/>
    <w:rsid w:val="00EF7B33"/>
    <w:rPr>
      <w:rFonts w:cs="Times New Roman"/>
      <w:lang w:val="en-US" w:eastAsia="en-US"/>
    </w:rPr>
    <w:tblPr>
      <w:tblInd w:w="0" w:type="dxa"/>
      <w:tblCellMar>
        <w:top w:w="0" w:type="dxa"/>
        <w:left w:w="108" w:type="dxa"/>
        <w:bottom w:w="0" w:type="dxa"/>
        <w:right w:w="108" w:type="dxa"/>
      </w:tblCellMar>
    </w:tblPr>
  </w:style>
  <w:style w:type="paragraph" w:customStyle="1" w:styleId="NormalIndent2">
    <w:name w:val="Normal Indent 2"/>
    <w:basedOn w:val="NormalIndent"/>
    <w:qFormat/>
    <w:rsid w:val="00EF7B33"/>
    <w:pPr>
      <w:ind w:left="720"/>
    </w:pPr>
  </w:style>
  <w:style w:type="paragraph" w:customStyle="1" w:styleId="Normal0">
    <w:name w:val="Normal+"/>
    <w:basedOn w:val="Normal"/>
    <w:next w:val="Normal"/>
    <w:qFormat/>
    <w:rsid w:val="00EF7B33"/>
    <w:pPr>
      <w:spacing w:before="180"/>
    </w:pPr>
  </w:style>
  <w:style w:type="paragraph" w:customStyle="1" w:styleId="Spacer">
    <w:name w:val="Spacer"/>
    <w:basedOn w:val="Normal"/>
    <w:next w:val="Normal"/>
    <w:qFormat/>
    <w:rsid w:val="00EF7B33"/>
    <w:pPr>
      <w:spacing w:after="0"/>
    </w:pPr>
  </w:style>
  <w:style w:type="paragraph" w:customStyle="1" w:styleId="TableBullet">
    <w:name w:val="Table Bullet"/>
    <w:basedOn w:val="ListBullet"/>
    <w:qFormat/>
    <w:rsid w:val="00EF7B33"/>
    <w:pPr>
      <w:numPr>
        <w:numId w:val="14"/>
      </w:numPr>
      <w:tabs>
        <w:tab w:val="clear" w:pos="720"/>
        <w:tab w:val="clear" w:pos="1080"/>
        <w:tab w:val="clear" w:pos="1800"/>
        <w:tab w:val="clear" w:pos="2160"/>
      </w:tabs>
      <w:spacing w:before="80" w:after="80"/>
    </w:pPr>
    <w:rPr>
      <w:sz w:val="18"/>
    </w:rPr>
  </w:style>
  <w:style w:type="table" w:styleId="TableColumns5">
    <w:name w:val="Table Columns 5"/>
    <w:basedOn w:val="TableNormal"/>
    <w:rsid w:val="00EF7B33"/>
    <w:pPr>
      <w:tabs>
        <w:tab w:val="left" w:pos="360"/>
        <w:tab w:val="left" w:pos="720"/>
        <w:tab w:val="left" w:pos="1080"/>
        <w:tab w:val="left" w:pos="1440"/>
        <w:tab w:val="left" w:pos="1800"/>
        <w:tab w:val="left" w:pos="2160"/>
      </w:tabs>
      <w:spacing w:after="180"/>
    </w:pPr>
    <w:rPr>
      <w:rFonts w:cs="Times New Roman"/>
      <w:lang w:val="en-US"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
    <w:name w:val="Table Grid"/>
    <w:basedOn w:val="TableNormal"/>
    <w:rsid w:val="00EF7B33"/>
    <w:rPr>
      <w:rFonts w:cs="Times New Roman"/>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Grid5">
    <w:name w:val="Table Grid 5"/>
    <w:basedOn w:val="TableNormal"/>
    <w:rsid w:val="00EF7B33"/>
    <w:pPr>
      <w:tabs>
        <w:tab w:val="left" w:pos="360"/>
        <w:tab w:val="left" w:pos="720"/>
        <w:tab w:val="left" w:pos="1080"/>
        <w:tab w:val="left" w:pos="1440"/>
        <w:tab w:val="left" w:pos="1800"/>
        <w:tab w:val="left" w:pos="2160"/>
      </w:tabs>
      <w:spacing w:after="180"/>
    </w:pPr>
    <w:rPr>
      <w:rFonts w:cs="Times New Roman"/>
      <w:lang w:val="en-US"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TableHeading0">
    <w:name w:val="Table Heading"/>
    <w:basedOn w:val="Normal"/>
    <w:qFormat/>
    <w:rsid w:val="00EF7B33"/>
    <w:pPr>
      <w:spacing w:before="180"/>
    </w:pPr>
    <w:rPr>
      <w:b/>
      <w:color w:val="1F497D" w:themeColor="text2"/>
      <w:sz w:val="18"/>
    </w:rPr>
  </w:style>
  <w:style w:type="paragraph" w:customStyle="1" w:styleId="TableIndent">
    <w:name w:val="Table Indent"/>
    <w:basedOn w:val="NormalIndent"/>
    <w:qFormat/>
    <w:rsid w:val="00EF7B33"/>
    <w:pPr>
      <w:spacing w:before="80" w:after="80"/>
    </w:pPr>
    <w:rPr>
      <w:sz w:val="18"/>
    </w:rPr>
  </w:style>
  <w:style w:type="paragraph" w:customStyle="1" w:styleId="TableText0">
    <w:name w:val="Table Text"/>
    <w:basedOn w:val="Normal"/>
    <w:qFormat/>
    <w:rsid w:val="00EF7B33"/>
    <w:pPr>
      <w:spacing w:before="120" w:after="120"/>
    </w:pPr>
    <w:rPr>
      <w:sz w:val="18"/>
    </w:rPr>
  </w:style>
  <w:style w:type="paragraph" w:styleId="TOCHeading">
    <w:name w:val="TOC Heading"/>
    <w:basedOn w:val="Heading1"/>
    <w:next w:val="Normal"/>
    <w:uiPriority w:val="39"/>
    <w:semiHidden/>
    <w:unhideWhenUsed/>
    <w:qFormat/>
    <w:rsid w:val="00EF7B33"/>
    <w:pPr>
      <w:keepNext/>
      <w:keepLines/>
      <w:spacing w:before="480" w:after="480" w:line="276" w:lineRule="auto"/>
      <w:jc w:val="left"/>
      <w:outlineLvl w:val="9"/>
    </w:pPr>
    <w:rPr>
      <w:rFonts w:eastAsiaTheme="majorEastAsia" w:cstheme="majorBidi"/>
      <w:color w:val="365F91" w:themeColor="accent1" w:themeShade="BF"/>
      <w:sz w:val="28"/>
    </w:rPr>
  </w:style>
  <w:style w:type="table" w:customStyle="1" w:styleId="tranSMARTTable">
    <w:name w:val="tranSMART Table"/>
    <w:basedOn w:val="TableGrid"/>
    <w:uiPriority w:val="99"/>
    <w:qFormat/>
    <w:rsid w:val="00EF7B33"/>
    <w:pPr>
      <w:spacing w:before="120" w:after="120"/>
    </w:pPr>
    <w:rPr>
      <w:rFonts w:ascii="Verdana" w:hAnsi="Verdana"/>
      <w:sz w:val="18"/>
    </w:rPr>
    <w:tblPr>
      <w:tblInd w:w="0" w:type="dxa"/>
      <w:tblBorders>
        <w:top w:val="single" w:sz="12" w:space="0" w:color="auto"/>
        <w:left w:val="single" w:sz="12" w:space="0" w:color="auto"/>
        <w:bottom w:val="single" w:sz="12" w:space="0" w:color="auto"/>
        <w:right w:val="single" w:sz="12" w:space="0" w:color="auto"/>
        <w:insideH w:val="single" w:sz="4" w:space="0" w:color="000000" w:themeColor="text1"/>
        <w:insideV w:val="single" w:sz="4" w:space="0" w:color="000000" w:themeColor="text1"/>
      </w:tblBorders>
      <w:tblCellMar>
        <w:top w:w="0" w:type="dxa"/>
        <w:left w:w="108" w:type="dxa"/>
        <w:bottom w:w="0" w:type="dxa"/>
        <w:right w:w="108" w:type="dxa"/>
      </w:tblCellMar>
    </w:tblPr>
    <w:trPr>
      <w:cantSplit/>
    </w:trPr>
    <w:tblStylePr w:type="firstRow">
      <w:pPr>
        <w:wordWrap/>
        <w:spacing w:beforeLines="0" w:beforeAutospacing="0" w:afterLines="0" w:afterAutospacing="0" w:line="240" w:lineRule="auto"/>
        <w:contextualSpacing w:val="0"/>
      </w:pPr>
      <w:rPr>
        <w:rFonts w:ascii="Verdana" w:hAnsi="Verdana"/>
        <w:b w:val="0"/>
        <w:color w:val="1F497D" w:themeColor="text2"/>
        <w:sz w:val="18"/>
      </w:rPr>
      <w:tblPr/>
      <w:trPr>
        <w:cantSplit w:val="off"/>
        <w:tblHeader/>
      </w:trPr>
      <w:tcPr>
        <w:tcBorders>
          <w:top w:val="single" w:sz="12" w:space="0" w:color="auto"/>
          <w:left w:val="single" w:sz="12" w:space="0" w:color="auto"/>
          <w:bottom w:val="double" w:sz="6" w:space="0" w:color="auto"/>
          <w:right w:val="single" w:sz="12" w:space="0" w:color="auto"/>
        </w:tcBorders>
        <w:vAlign w:val="center"/>
      </w:tcPr>
    </w:tblStylePr>
  </w:style>
  <w:style w:type="character" w:customStyle="1" w:styleId="xRef">
    <w:name w:val="xRef"/>
    <w:basedOn w:val="Hyperlink"/>
    <w:uiPriority w:val="1"/>
    <w:qFormat/>
    <w:rsid w:val="00EF7B33"/>
  </w:style>
  <w:style w:type="character" w:customStyle="1" w:styleId="Heading3Char">
    <w:name w:val="Heading 3 Char"/>
    <w:basedOn w:val="DefaultParagraphFont"/>
    <w:link w:val="Heading3"/>
    <w:rsid w:val="00EF7B33"/>
    <w:rPr>
      <w:rFonts w:ascii="Arial" w:hAnsi="Arial" w:cs="Times New Roman"/>
      <w:b/>
      <w:bCs/>
      <w:color w:val="1F497D"/>
      <w:sz w:val="28"/>
      <w:szCs w:val="28"/>
      <w:lang w:val="en-US" w:eastAsia="en-US"/>
    </w:rPr>
  </w:style>
  <w:style w:type="character" w:customStyle="1" w:styleId="Heading4Char">
    <w:name w:val="Heading 4 Char"/>
    <w:basedOn w:val="DefaultParagraphFont"/>
    <w:link w:val="Heading4"/>
    <w:rsid w:val="00EF7B33"/>
    <w:rPr>
      <w:rFonts w:ascii="Arial" w:hAnsi="Arial" w:cs="Arial"/>
      <w:bCs/>
      <w:iCs/>
      <w:color w:val="1F497D" w:themeColor="text2"/>
      <w:sz w:val="24"/>
      <w:lang w:val="en-US" w:eastAsia="en-US"/>
    </w:rPr>
  </w:style>
  <w:style w:type="character" w:customStyle="1" w:styleId="Heading5Char">
    <w:name w:val="Heading 5 Char"/>
    <w:basedOn w:val="DefaultParagraphFont"/>
    <w:link w:val="Heading5"/>
    <w:rsid w:val="00EF7B33"/>
    <w:rPr>
      <w:rFonts w:ascii="Arial" w:hAnsi="Arial" w:cs="Times New Roman"/>
      <w:b/>
      <w:bCs/>
      <w:iCs/>
      <w:color w:val="000000"/>
      <w:szCs w:val="26"/>
      <w:lang w:val="en-US" w:eastAsia="en-US"/>
    </w:rPr>
  </w:style>
  <w:style w:type="character" w:customStyle="1" w:styleId="Heading6Char">
    <w:name w:val="Heading 6 Char"/>
    <w:basedOn w:val="DefaultParagraphFont"/>
    <w:link w:val="Heading6"/>
    <w:rsid w:val="00EF7B33"/>
    <w:rPr>
      <w:rFonts w:ascii="Arial" w:hAnsi="Arial" w:cs="Times New Roman"/>
      <w:b/>
      <w:bCs/>
      <w:vanish/>
      <w:color w:val="1F497D"/>
      <w:sz w:val="48"/>
      <w:szCs w:val="28"/>
      <w:lang w:val="en-US" w:eastAsia="en-US"/>
    </w:rPr>
  </w:style>
  <w:style w:type="character" w:customStyle="1" w:styleId="HeaderChar">
    <w:name w:val="Header Char"/>
    <w:basedOn w:val="DefaultParagraphFont"/>
    <w:link w:val="Header"/>
    <w:uiPriority w:val="99"/>
    <w:rsid w:val="00EF7B33"/>
    <w:rPr>
      <w:rFonts w:ascii="Arial" w:hAnsi="Arial" w:cs="Times New Roman"/>
      <w:sz w:val="18"/>
      <w:szCs w:val="24"/>
      <w:lang w:val="en-US" w:eastAsia="en-US"/>
    </w:rPr>
  </w:style>
  <w:style w:type="character" w:customStyle="1" w:styleId="FooterChar">
    <w:name w:val="Footer Char"/>
    <w:basedOn w:val="DefaultParagraphFont"/>
    <w:link w:val="Footer"/>
    <w:uiPriority w:val="99"/>
    <w:rsid w:val="00EF7B33"/>
    <w:rPr>
      <w:rFonts w:ascii="Arial" w:hAnsi="Arial" w:cs="Times New Roman"/>
      <w:sz w:val="18"/>
      <w:szCs w:val="24"/>
      <w:lang w:val="en-US" w:eastAsia="en-US"/>
    </w:rPr>
  </w:style>
  <w:style w:type="character" w:customStyle="1" w:styleId="BalloonTextChar">
    <w:name w:val="Balloon Text Char"/>
    <w:basedOn w:val="DefaultParagraphFont"/>
    <w:link w:val="BalloonText"/>
    <w:rsid w:val="00EF7B33"/>
    <w:rPr>
      <w:rFonts w:ascii="Tahoma" w:hAnsi="Tahoma" w:cs="Tahoma"/>
      <w:sz w:val="16"/>
      <w:szCs w:val="16"/>
      <w:lang w:val="en-US" w:eastAsia="en-US"/>
    </w:rPr>
  </w:style>
  <w:style w:type="character" w:customStyle="1" w:styleId="Heading1Char">
    <w:name w:val="Heading 1 Char"/>
    <w:basedOn w:val="DefaultParagraphFont"/>
    <w:link w:val="Heading1"/>
    <w:rsid w:val="00EF7B33"/>
    <w:rPr>
      <w:rFonts w:ascii="Arial" w:hAnsi="Arial" w:cs="Times New Roman"/>
      <w:b/>
      <w:bCs/>
      <w:color w:val="1F497D"/>
      <w:sz w:val="48"/>
      <w:szCs w:val="28"/>
      <w:lang w:val="en-US" w:eastAsia="en-US"/>
    </w:rPr>
  </w:style>
  <w:style w:type="character" w:customStyle="1" w:styleId="Heading2Char">
    <w:name w:val="Heading 2 Char"/>
    <w:basedOn w:val="DefaultParagraphFont"/>
    <w:link w:val="Heading2"/>
    <w:uiPriority w:val="9"/>
    <w:rsid w:val="00EF7B33"/>
    <w:rPr>
      <w:rFonts w:ascii="Arial" w:hAnsi="Arial" w:cs="Times New Roman"/>
      <w:b/>
      <w:bCs/>
      <w:color w:val="1F497D"/>
      <w:sz w:val="36"/>
      <w:szCs w:val="28"/>
      <w:lang w:val="en-US" w:eastAsia="en-US"/>
    </w:rPr>
  </w:style>
  <w:style w:type="character" w:customStyle="1" w:styleId="TitleChar">
    <w:name w:val="Title Char"/>
    <w:basedOn w:val="DefaultParagraphFont"/>
    <w:link w:val="Title"/>
    <w:rsid w:val="00EF7B33"/>
    <w:rPr>
      <w:rFonts w:ascii="Verdana" w:hAnsi="Verdana" w:cs="Times New Roman"/>
      <w:sz w:val="48"/>
      <w:szCs w:val="48"/>
      <w:lang w:val="en-US" w:eastAsia="en-US"/>
    </w:rPr>
  </w:style>
  <w:style w:type="character" w:customStyle="1" w:styleId="CommentTextChar">
    <w:name w:val="Comment Text Char"/>
    <w:basedOn w:val="DefaultParagraphFont"/>
    <w:link w:val="CommentText"/>
    <w:rsid w:val="00EF7B33"/>
    <w:rPr>
      <w:rFonts w:ascii="Verdana" w:hAnsi="Verdana" w:cs="Times New Roman"/>
      <w:lang w:val="en-US" w:eastAsia="en-US"/>
    </w:rPr>
  </w:style>
  <w:style w:type="paragraph" w:styleId="TOC4">
    <w:name w:val="toc 4"/>
    <w:basedOn w:val="Normal"/>
    <w:next w:val="Normal"/>
    <w:autoRedefine/>
    <w:uiPriority w:val="39"/>
    <w:unhideWhenUsed/>
    <w:rsid w:val="00EF7B33"/>
    <w:pPr>
      <w:tabs>
        <w:tab w:val="clear" w:pos="360"/>
        <w:tab w:val="clear" w:pos="720"/>
        <w:tab w:val="clear" w:pos="1080"/>
        <w:tab w:val="clear" w:pos="1440"/>
        <w:tab w:val="clear" w:pos="1800"/>
        <w:tab w:val="clear" w:pos="2160"/>
      </w:tabs>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EF7B33"/>
    <w:pPr>
      <w:tabs>
        <w:tab w:val="clear" w:pos="360"/>
        <w:tab w:val="clear" w:pos="720"/>
        <w:tab w:val="clear" w:pos="1080"/>
        <w:tab w:val="clear" w:pos="1440"/>
        <w:tab w:val="clear" w:pos="1800"/>
        <w:tab w:val="clear" w:pos="2160"/>
      </w:tabs>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EF7B33"/>
    <w:pPr>
      <w:tabs>
        <w:tab w:val="clear" w:pos="360"/>
        <w:tab w:val="clear" w:pos="720"/>
        <w:tab w:val="clear" w:pos="1080"/>
        <w:tab w:val="clear" w:pos="1440"/>
        <w:tab w:val="clear" w:pos="1800"/>
        <w:tab w:val="clear" w:pos="2160"/>
      </w:tabs>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EF7B33"/>
    <w:pPr>
      <w:tabs>
        <w:tab w:val="clear" w:pos="360"/>
        <w:tab w:val="clear" w:pos="720"/>
        <w:tab w:val="clear" w:pos="1080"/>
        <w:tab w:val="clear" w:pos="1440"/>
        <w:tab w:val="clear" w:pos="1800"/>
        <w:tab w:val="clear" w:pos="2160"/>
      </w:tabs>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EF7B33"/>
    <w:pPr>
      <w:tabs>
        <w:tab w:val="clear" w:pos="360"/>
        <w:tab w:val="clear" w:pos="720"/>
        <w:tab w:val="clear" w:pos="1080"/>
        <w:tab w:val="clear" w:pos="1440"/>
        <w:tab w:val="clear" w:pos="1800"/>
        <w:tab w:val="clear" w:pos="2160"/>
      </w:tabs>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F7B33"/>
    <w:pPr>
      <w:tabs>
        <w:tab w:val="clear" w:pos="360"/>
        <w:tab w:val="clear" w:pos="720"/>
        <w:tab w:val="clear" w:pos="1080"/>
        <w:tab w:val="clear" w:pos="1440"/>
        <w:tab w:val="clear" w:pos="1800"/>
        <w:tab w:val="clear" w:pos="2160"/>
      </w:tabs>
      <w:spacing w:after="100" w:line="276" w:lineRule="auto"/>
      <w:ind w:left="1760"/>
    </w:pPr>
    <w:rPr>
      <w:rFonts w:asciiTheme="minorHAnsi" w:eastAsiaTheme="minorEastAsia" w:hAnsiTheme="minorHAnsi" w:cstheme="minorBidi"/>
      <w:sz w:val="22"/>
      <w:szCs w:val="22"/>
    </w:rPr>
  </w:style>
  <w:style w:type="paragraph" w:styleId="Revision">
    <w:name w:val="Revision"/>
    <w:hidden/>
    <w:uiPriority w:val="99"/>
    <w:semiHidden/>
    <w:rsid w:val="00EF7B33"/>
    <w:rPr>
      <w:rFonts w:ascii="Verdana" w:hAnsi="Verdana" w:cs="Times New Roman"/>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settings" Target="settings.xml"/><Relationship Id="rId21" Type="http://schemas.openxmlformats.org/officeDocument/2006/relationships/footer" Target="footer6.xml"/><Relationship Id="rId34" Type="http://schemas.openxmlformats.org/officeDocument/2006/relationships/image" Target="media/image18.png"/><Relationship Id="rId42"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image" Target="media/image13.png"/><Relationship Id="rId41"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1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ioven.RECOMBINANT\Application%20Data\Microsoft\Templates\C1H_N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C1H_NORM.DOT</Template>
  <TotalTime>1</TotalTime>
  <Pages>36</Pages>
  <Words>4755</Words>
  <Characters>27106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Doc-To-Help Standard Template</vt:lpstr>
    </vt:vector>
  </TitlesOfParts>
  <Company/>
  <LinksUpToDate>false</LinksUpToDate>
  <CharactersWithSpaces>31798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Doc-To-Help Standard Template</dc:title>
  <dc:creator>aioven</dc:creator>
  <dc:description>Version 2011.1.551</dc:description>
  <cp:lastModifiedBy>Zach C. Wright</cp:lastModifiedBy>
  <cp:revision>2</cp:revision>
  <cp:lastPrinted>2001-08-27T12:41:00Z</cp:lastPrinted>
  <dcterms:created xsi:type="dcterms:W3CDTF">2013-09-06T20:32:00Z</dcterms:created>
  <dcterms:modified xsi:type="dcterms:W3CDTF">2013-09-06T20:32:00Z</dcterms:modified>
</cp:coreProperties>
</file>